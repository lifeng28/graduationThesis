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A6698" w14:textId="77777777" w:rsidR="00013AA4" w:rsidRDefault="00013AA4">
      <w:pPr>
        <w:ind w:firstLine="420"/>
        <w:jc w:val="center"/>
      </w:pPr>
    </w:p>
    <w:p w14:paraId="7CAEAE3B" w14:textId="77777777" w:rsidR="00013AA4" w:rsidRDefault="00C946A3">
      <w:pPr>
        <w:ind w:firstLine="420"/>
        <w:jc w:val="center"/>
      </w:pPr>
      <w:r>
        <w:object w:dxaOrig="1124" w:dyaOrig="1136" w14:anchorId="05637F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6pt;height:57.6pt" o:ole="">
            <v:imagedata r:id="rId9" o:title=""/>
          </v:shape>
          <o:OLEObject Type="Embed" ProgID="PBrush" ShapeID="_x0000_i1025" DrawAspect="Content" ObjectID="_1523432768" r:id="rId10"/>
        </w:object>
      </w:r>
      <w:r>
        <w:rPr>
          <w:rFonts w:hint="eastAsia"/>
        </w:rPr>
        <w:t xml:space="preserve">   </w:t>
      </w:r>
      <w:r>
        <w:object w:dxaOrig="4367" w:dyaOrig="1124" w14:anchorId="552FFB12">
          <v:shape id="_x0000_i1026" type="#_x0000_t75" style="width:3in;height:57.6pt" o:ole="" filled="t" fillcolor="black">
            <v:imagedata r:id="rId11" o:title=""/>
          </v:shape>
          <o:OLEObject Type="Embed" ProgID="PBrush" ShapeID="_x0000_i1026" DrawAspect="Content" ObjectID="_1523432769" r:id="rId12"/>
        </w:object>
      </w:r>
    </w:p>
    <w:p w14:paraId="545F058B" w14:textId="77777777" w:rsidR="00013AA4" w:rsidRDefault="00013AA4">
      <w:pPr>
        <w:ind w:firstLine="560"/>
        <w:jc w:val="center"/>
        <w:rPr>
          <w:sz w:val="28"/>
          <w:szCs w:val="28"/>
        </w:rPr>
      </w:pPr>
    </w:p>
    <w:p w14:paraId="5C6485ED" w14:textId="77777777" w:rsidR="00013AA4" w:rsidRDefault="00C946A3">
      <w:pPr>
        <w:ind w:firstLine="1044"/>
        <w:jc w:val="center"/>
        <w:rPr>
          <w:rFonts w:ascii="宋体" w:hAnsi="宋体"/>
          <w:i/>
          <w:color w:val="FF0000"/>
          <w:szCs w:val="21"/>
        </w:rPr>
      </w:pPr>
      <w:r>
        <w:rPr>
          <w:rFonts w:ascii="宋体" w:hAnsi="宋体" w:hint="eastAsia"/>
          <w:b/>
          <w:sz w:val="52"/>
          <w:szCs w:val="52"/>
        </w:rPr>
        <w:t>本科毕业设计（论文）</w:t>
      </w:r>
    </w:p>
    <w:p w14:paraId="1772CC89" w14:textId="77777777" w:rsidR="00013AA4" w:rsidRDefault="00C946A3">
      <w:pPr>
        <w:spacing w:beforeLines="50" w:before="120"/>
        <w:ind w:firstLine="1124"/>
        <w:jc w:val="center"/>
        <w:rPr>
          <w:rFonts w:ascii="黑体" w:eastAsia="黑体"/>
          <w:bCs/>
          <w:spacing w:val="-30"/>
          <w:sz w:val="72"/>
          <w:szCs w:val="72"/>
        </w:rPr>
      </w:pPr>
      <w:r>
        <w:rPr>
          <w:rFonts w:ascii="宋体" w:hAnsi="宋体" w:hint="eastAsia"/>
          <w:b/>
          <w:bCs/>
          <w:spacing w:val="40"/>
          <w:sz w:val="48"/>
        </w:rPr>
        <w:t xml:space="preserve">( </w:t>
      </w:r>
      <w:r>
        <w:rPr>
          <w:rFonts w:ascii="宋体" w:hAnsi="宋体" w:hint="eastAsia"/>
          <w:b/>
          <w:sz w:val="48"/>
        </w:rPr>
        <w:t xml:space="preserve">2016届 </w:t>
      </w:r>
      <w:r>
        <w:rPr>
          <w:rFonts w:ascii="宋体" w:hAnsi="宋体" w:hint="eastAsia"/>
          <w:b/>
          <w:bCs/>
          <w:spacing w:val="40"/>
          <w:sz w:val="48"/>
        </w:rPr>
        <w:t>)</w:t>
      </w:r>
      <w:r>
        <w:rPr>
          <w:rFonts w:ascii="黑体" w:eastAsia="黑体" w:hint="eastAsia"/>
          <w:bCs/>
          <w:spacing w:val="-30"/>
          <w:sz w:val="72"/>
          <w:szCs w:val="72"/>
        </w:rPr>
        <w:t xml:space="preserve"> </w:t>
      </w:r>
    </w:p>
    <w:p w14:paraId="2A1D6BC7" w14:textId="77777777" w:rsidR="00013AA4" w:rsidRDefault="00013AA4">
      <w:pPr>
        <w:ind w:firstLine="560"/>
        <w:jc w:val="center"/>
        <w:rPr>
          <w:rFonts w:ascii="黑体" w:eastAsia="黑体"/>
          <w:sz w:val="28"/>
          <w:szCs w:val="28"/>
        </w:rPr>
      </w:pPr>
    </w:p>
    <w:p w14:paraId="45BC7A20" w14:textId="77777777" w:rsidR="00013AA4" w:rsidRDefault="00C946A3">
      <w:pPr>
        <w:spacing w:beforeLines="50" w:before="120" w:line="760" w:lineRule="exact"/>
        <w:ind w:leftChars="-86" w:left="-181" w:rightChars="246" w:right="517" w:firstLineChars="359" w:firstLine="1081"/>
        <w:rPr>
          <w:rFonts w:ascii="宋体" w:hAnsi="宋体"/>
          <w:b/>
          <w:sz w:val="30"/>
          <w:u w:val="single"/>
        </w:rPr>
      </w:pPr>
      <w:r>
        <w:rPr>
          <w:rFonts w:ascii="宋体" w:hAnsi="宋体" w:hint="eastAsia"/>
          <w:b/>
          <w:sz w:val="30"/>
        </w:rPr>
        <w:t>题    目：</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学生课堂注视焦点分析：</w:t>
      </w:r>
      <w:r>
        <w:rPr>
          <w:rFonts w:ascii="宋体" w:hAnsi="宋体" w:hint="eastAsia"/>
          <w:b/>
          <w:sz w:val="30"/>
          <w:u w:val="single"/>
        </w:rPr>
        <w:t xml:space="preserve">                                  </w:t>
      </w:r>
    </w:p>
    <w:p w14:paraId="6AA5E661" w14:textId="77777777" w:rsidR="00013AA4" w:rsidRDefault="00C946A3">
      <w:pPr>
        <w:spacing w:line="760" w:lineRule="exact"/>
        <w:ind w:leftChars="-86" w:left="-181" w:rightChars="246" w:right="517" w:firstLineChars="359" w:firstLine="1077"/>
        <w:rPr>
          <w:rFonts w:ascii="宋体" w:hAnsi="宋体"/>
          <w:sz w:val="30"/>
          <w:u w:val="single"/>
        </w:rPr>
      </w:pP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一种观察课堂学习的新技术                                      </w:t>
      </w:r>
    </w:p>
    <w:p w14:paraId="7983FF63"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学    院：</w:t>
      </w:r>
      <w:r>
        <w:rPr>
          <w:rFonts w:ascii="宋体" w:hAnsi="宋体" w:hint="eastAsia"/>
          <w:sz w:val="30"/>
          <w:u w:val="single"/>
        </w:rPr>
        <w:t xml:space="preserve">  教师教育学院     </w:t>
      </w:r>
      <w:r>
        <w:rPr>
          <w:rFonts w:ascii="黑体" w:eastAsia="黑体" w:hint="eastAsia"/>
          <w:sz w:val="30"/>
          <w:u w:val="single"/>
        </w:rPr>
        <w:t xml:space="preserve"> </w:t>
      </w:r>
      <w:r>
        <w:rPr>
          <w:rFonts w:ascii="宋体" w:hAnsi="宋体" w:hint="eastAsia"/>
          <w:sz w:val="30"/>
          <w:u w:val="single"/>
        </w:rPr>
        <w:t xml:space="preserve">                        </w:t>
      </w:r>
      <w:r>
        <w:rPr>
          <w:rFonts w:ascii="黑体" w:eastAsia="黑体" w:hint="eastAsia"/>
          <w:sz w:val="30"/>
          <w:u w:val="single"/>
        </w:rPr>
        <w:t xml:space="preserve">       </w:t>
      </w:r>
    </w:p>
    <w:p w14:paraId="57E9653C" w14:textId="77777777" w:rsidR="00013AA4" w:rsidRDefault="00C946A3">
      <w:pPr>
        <w:spacing w:line="760" w:lineRule="exact"/>
        <w:ind w:leftChars="-86" w:left="-181" w:rightChars="246" w:right="517" w:firstLineChars="359" w:firstLine="1081"/>
        <w:rPr>
          <w:rFonts w:ascii="黑体" w:eastAsia="黑体"/>
          <w:sz w:val="30"/>
        </w:rPr>
      </w:pPr>
      <w:r>
        <w:rPr>
          <w:rFonts w:ascii="宋体" w:hAnsi="宋体" w:hint="eastAsia"/>
          <w:b/>
          <w:sz w:val="30"/>
        </w:rPr>
        <w:t>专    业：</w:t>
      </w:r>
      <w:r>
        <w:rPr>
          <w:rFonts w:ascii="宋体" w:hAnsi="宋体" w:hint="eastAsia"/>
          <w:sz w:val="30"/>
          <w:u w:val="single"/>
        </w:rPr>
        <w:t xml:space="preserve">  教育技术学                              </w:t>
      </w:r>
      <w:r>
        <w:rPr>
          <w:rFonts w:ascii="黑体" w:eastAsia="黑体" w:hint="eastAsia"/>
          <w:sz w:val="30"/>
          <w:u w:val="single"/>
        </w:rPr>
        <w:t xml:space="preserve">     </w:t>
      </w:r>
    </w:p>
    <w:p w14:paraId="2FDD9AC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学生姓名：</w:t>
      </w:r>
      <w:r>
        <w:rPr>
          <w:rFonts w:ascii="宋体" w:hAnsi="宋体" w:hint="eastAsia"/>
          <w:sz w:val="30"/>
          <w:u w:val="single"/>
        </w:rPr>
        <w:t xml:space="preserve">  李锋       </w:t>
      </w:r>
      <w:r>
        <w:rPr>
          <w:rFonts w:ascii="宋体" w:hAnsi="宋体" w:hint="eastAsia"/>
          <w:b/>
          <w:sz w:val="30"/>
        </w:rPr>
        <w:t>学号：</w:t>
      </w:r>
      <w:r>
        <w:rPr>
          <w:rFonts w:ascii="宋体" w:hAnsi="宋体" w:hint="eastAsia"/>
          <w:sz w:val="30"/>
          <w:u w:val="single"/>
        </w:rPr>
        <w:t xml:space="preserve">  12140127        </w:t>
      </w:r>
    </w:p>
    <w:p w14:paraId="63874797"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指导教师：</w:t>
      </w:r>
      <w:r>
        <w:rPr>
          <w:rFonts w:ascii="宋体" w:hAnsi="宋体" w:hint="eastAsia"/>
          <w:sz w:val="30"/>
          <w:u w:val="single"/>
        </w:rPr>
        <w:t xml:space="preserve">  阮高峰     </w:t>
      </w:r>
      <w:r>
        <w:rPr>
          <w:rFonts w:ascii="宋体" w:hAnsi="宋体" w:hint="eastAsia"/>
          <w:b/>
          <w:sz w:val="30"/>
        </w:rPr>
        <w:t>职称：</w:t>
      </w:r>
      <w:r>
        <w:rPr>
          <w:rFonts w:ascii="宋体" w:hAnsi="宋体" w:hint="eastAsia"/>
          <w:sz w:val="30"/>
          <w:u w:val="single"/>
        </w:rPr>
        <w:t xml:space="preserve">  讲师            </w:t>
      </w:r>
    </w:p>
    <w:p w14:paraId="57D24565"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合作导师：</w:t>
      </w:r>
      <w:r>
        <w:rPr>
          <w:rFonts w:ascii="宋体" w:hAnsi="宋体" w:hint="eastAsia"/>
          <w:sz w:val="30"/>
          <w:u w:val="single"/>
        </w:rPr>
        <w:t xml:space="preserve">             </w:t>
      </w:r>
      <w:r>
        <w:rPr>
          <w:rFonts w:ascii="宋体" w:hAnsi="宋体" w:hint="eastAsia"/>
          <w:b/>
          <w:sz w:val="30"/>
        </w:rPr>
        <w:t>职称：</w:t>
      </w:r>
      <w:r>
        <w:rPr>
          <w:rFonts w:ascii="宋体" w:hAnsi="宋体" w:hint="eastAsia"/>
          <w:sz w:val="30"/>
          <w:u w:val="single"/>
        </w:rPr>
        <w:t xml:space="preserve">                   </w:t>
      </w:r>
    </w:p>
    <w:p w14:paraId="38BD0FDB"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完成时间：</w:t>
      </w:r>
      <w:r>
        <w:rPr>
          <w:rFonts w:ascii="宋体" w:hAnsi="宋体" w:hint="eastAsia"/>
          <w:sz w:val="30"/>
          <w:u w:val="single"/>
        </w:rPr>
        <w:t xml:space="preserve">       </w:t>
      </w:r>
      <w:r>
        <w:rPr>
          <w:rFonts w:ascii="黑体" w:eastAsia="黑体" w:hint="eastAsia"/>
          <w:sz w:val="30"/>
          <w:u w:val="single"/>
        </w:rPr>
        <w:t xml:space="preserve"> </w:t>
      </w:r>
      <w:r>
        <w:rPr>
          <w:rFonts w:ascii="宋体" w:hAnsi="宋体" w:hint="eastAsia"/>
          <w:b/>
          <w:sz w:val="30"/>
          <w:u w:val="single"/>
        </w:rPr>
        <w:t>2016  年  4   月  29   日</w:t>
      </w:r>
      <w:r>
        <w:rPr>
          <w:rFonts w:ascii="宋体" w:hAnsi="宋体" w:hint="eastAsia"/>
          <w:sz w:val="30"/>
          <w:u w:val="single"/>
        </w:rPr>
        <w:t xml:space="preserve">       </w:t>
      </w:r>
      <w:r>
        <w:rPr>
          <w:rFonts w:ascii="黑体" w:eastAsia="黑体" w:hint="eastAsia"/>
          <w:sz w:val="30"/>
          <w:u w:val="single"/>
        </w:rPr>
        <w:t xml:space="preserve"> </w:t>
      </w:r>
    </w:p>
    <w:p w14:paraId="48160812" w14:textId="77777777" w:rsidR="00013AA4" w:rsidRDefault="00C946A3">
      <w:pPr>
        <w:spacing w:line="760" w:lineRule="exact"/>
        <w:ind w:leftChars="-86" w:left="-181" w:rightChars="246" w:right="517" w:firstLineChars="359" w:firstLine="1081"/>
        <w:rPr>
          <w:rFonts w:ascii="黑体" w:eastAsia="黑体"/>
          <w:sz w:val="30"/>
          <w:u w:val="single"/>
        </w:rPr>
      </w:pPr>
      <w:r>
        <w:rPr>
          <w:rFonts w:ascii="宋体" w:hAnsi="宋体" w:hint="eastAsia"/>
          <w:b/>
          <w:sz w:val="30"/>
        </w:rPr>
        <w:t>成    绩：</w:t>
      </w:r>
      <w:r>
        <w:rPr>
          <w:rFonts w:ascii="宋体" w:hAnsi="宋体" w:hint="eastAsia"/>
          <w:sz w:val="30"/>
          <w:u w:val="single"/>
        </w:rPr>
        <w:t xml:space="preserve">                              </w:t>
      </w:r>
      <w:r>
        <w:rPr>
          <w:rFonts w:ascii="黑体" w:eastAsia="黑体" w:hint="eastAsia"/>
          <w:sz w:val="30"/>
          <w:u w:val="single"/>
        </w:rPr>
        <w:t xml:space="preserve">         </w:t>
      </w:r>
    </w:p>
    <w:p w14:paraId="10406745" w14:textId="77777777" w:rsidR="00013AA4" w:rsidRDefault="00013AA4">
      <w:pPr>
        <w:spacing w:beforeLines="50" w:before="120" w:afterLines="50" w:after="120"/>
        <w:ind w:firstLine="560"/>
        <w:jc w:val="center"/>
        <w:rPr>
          <w:i/>
          <w:iCs/>
          <w:color w:val="FF0000"/>
          <w:sz w:val="28"/>
        </w:rPr>
        <w:sectPr w:rsidR="00013AA4">
          <w:headerReference w:type="even" r:id="rId13"/>
          <w:headerReference w:type="default" r:id="rId14"/>
          <w:footerReference w:type="even" r:id="rId15"/>
          <w:footerReference w:type="default" r:id="rId16"/>
          <w:headerReference w:type="first" r:id="rId17"/>
          <w:footerReference w:type="first" r:id="rId18"/>
          <w:pgSz w:w="11906" w:h="16838"/>
          <w:pgMar w:top="1588" w:right="1701" w:bottom="1588" w:left="1701" w:header="1247" w:footer="992" w:gutter="0"/>
          <w:paperSrc w:first="7" w:other="7"/>
          <w:cols w:space="425"/>
          <w:docGrid w:linePitch="312"/>
        </w:sectPr>
      </w:pPr>
    </w:p>
    <w:p w14:paraId="11C6758C" w14:textId="77777777" w:rsidR="00013AA4" w:rsidRDefault="00013AA4">
      <w:pPr>
        <w:spacing w:line="560" w:lineRule="exact"/>
        <w:ind w:firstLine="723"/>
        <w:jc w:val="center"/>
        <w:rPr>
          <w:rFonts w:ascii="宋体" w:hAnsi="宋体"/>
          <w:b/>
          <w:sz w:val="36"/>
          <w:szCs w:val="36"/>
        </w:rPr>
      </w:pPr>
      <w:bookmarkStart w:id="0" w:name="_第_一_部"/>
      <w:bookmarkEnd w:id="0"/>
    </w:p>
    <w:p w14:paraId="0598272C" w14:textId="77777777" w:rsidR="00013AA4" w:rsidRDefault="00C946A3">
      <w:pPr>
        <w:spacing w:line="560" w:lineRule="exact"/>
        <w:ind w:firstLineChars="0" w:firstLine="0"/>
        <w:jc w:val="center"/>
        <w:rPr>
          <w:rFonts w:ascii="宋体" w:hAnsi="宋体"/>
          <w:b/>
          <w:sz w:val="36"/>
          <w:szCs w:val="36"/>
        </w:rPr>
      </w:pPr>
      <w:r>
        <w:rPr>
          <w:rFonts w:ascii="宋体" w:hAnsi="宋体" w:hint="eastAsia"/>
          <w:b/>
          <w:sz w:val="36"/>
          <w:szCs w:val="36"/>
        </w:rPr>
        <w:t>浙江师范大学本科毕业设计（论文）诚信承诺书</w:t>
      </w:r>
    </w:p>
    <w:p w14:paraId="39237603" w14:textId="77777777" w:rsidR="00013AA4" w:rsidRDefault="00C946A3">
      <w:pPr>
        <w:spacing w:beforeLines="400" w:before="1248" w:afterLines="50" w:after="156"/>
        <w:ind w:firstLine="602"/>
        <w:rPr>
          <w:rFonts w:ascii="宋体" w:hAnsi="宋体"/>
          <w:sz w:val="30"/>
          <w:szCs w:val="30"/>
        </w:rPr>
      </w:pPr>
      <w:r>
        <w:rPr>
          <w:rFonts w:ascii="宋体" w:hAnsi="宋体" w:hint="eastAsia"/>
          <w:b/>
          <w:sz w:val="30"/>
          <w:szCs w:val="30"/>
        </w:rPr>
        <w:t>本人郑重承诺</w:t>
      </w:r>
      <w:r>
        <w:rPr>
          <w:rFonts w:ascii="宋体" w:hAnsi="宋体" w:hint="eastAsia"/>
          <w:sz w:val="30"/>
          <w:szCs w:val="30"/>
        </w:rPr>
        <w:t>：</w:t>
      </w:r>
    </w:p>
    <w:p w14:paraId="20731F51" w14:textId="77777777" w:rsidR="00013AA4" w:rsidRDefault="00C946A3">
      <w:pPr>
        <w:spacing w:line="600" w:lineRule="exact"/>
        <w:ind w:firstLine="600"/>
        <w:rPr>
          <w:rFonts w:ascii="宋体" w:hAnsi="宋体"/>
          <w:sz w:val="30"/>
        </w:rPr>
      </w:pPr>
      <w:r>
        <w:rPr>
          <w:rFonts w:ascii="宋体" w:hAnsi="宋体" w:hint="eastAsia"/>
          <w:sz w:val="30"/>
          <w:szCs w:val="30"/>
        </w:rPr>
        <w:t>我承诺所呈交的毕业设计（论文）是本人在指导教师的指导下，按照学校和学院的有关规定，独立研究完成的。本人在毕业设计（论文）写作过程中恪守学术道德和学术规范，设计（论文）中凡引用他人已经发表或未发表的成果、数据、观点等，均已注明并列出了有关文献的名称、作者、年份、刊物名称和出版文献的出版机构、出版地和版次等内容，</w:t>
      </w:r>
      <w:r>
        <w:rPr>
          <w:rFonts w:ascii="宋体" w:hAnsi="宋体" w:hint="eastAsia"/>
          <w:sz w:val="30"/>
        </w:rPr>
        <w:t>除此之外均为本人的</w:t>
      </w:r>
      <w:r>
        <w:rPr>
          <w:rFonts w:ascii="宋体" w:hAnsi="宋体" w:hint="eastAsia"/>
          <w:sz w:val="30"/>
          <w:szCs w:val="30"/>
        </w:rPr>
        <w:t>观点和</w:t>
      </w:r>
      <w:r>
        <w:rPr>
          <w:rFonts w:ascii="宋体" w:hAnsi="宋体" w:hint="eastAsia"/>
          <w:sz w:val="30"/>
        </w:rPr>
        <w:t>研究成果。</w:t>
      </w:r>
    </w:p>
    <w:p w14:paraId="7B85322D" w14:textId="77777777" w:rsidR="00013AA4" w:rsidRDefault="00C946A3">
      <w:pPr>
        <w:spacing w:afterLines="500" w:after="1560" w:line="600" w:lineRule="exact"/>
        <w:ind w:firstLine="600"/>
        <w:rPr>
          <w:rFonts w:ascii="宋体" w:hAnsi="宋体"/>
          <w:sz w:val="32"/>
          <w:szCs w:val="32"/>
        </w:rPr>
      </w:pPr>
      <w:r>
        <w:rPr>
          <w:rFonts w:ascii="宋体" w:hAnsi="宋体" w:hint="eastAsia"/>
          <w:sz w:val="30"/>
        </w:rPr>
        <w:t>如有违反，本人愿接受处罚并承担一切责任。</w:t>
      </w:r>
    </w:p>
    <w:p w14:paraId="3FE2DAB0" w14:textId="77777777" w:rsidR="00013AA4" w:rsidRDefault="00C946A3">
      <w:pPr>
        <w:ind w:firstLineChars="787" w:firstLine="2361"/>
        <w:rPr>
          <w:rFonts w:ascii="宋体" w:hAnsi="宋体"/>
          <w:sz w:val="30"/>
          <w:szCs w:val="30"/>
          <w:u w:val="single"/>
        </w:rPr>
      </w:pPr>
      <w:r>
        <w:rPr>
          <w:rFonts w:ascii="宋体" w:hAnsi="宋体" w:hint="eastAsia"/>
          <w:sz w:val="30"/>
          <w:szCs w:val="30"/>
        </w:rPr>
        <w:t>承诺人签名（手写）：</w:t>
      </w:r>
      <w:r>
        <w:rPr>
          <w:rFonts w:ascii="宋体" w:hAnsi="宋体" w:hint="eastAsia"/>
          <w:sz w:val="30"/>
          <w:szCs w:val="30"/>
          <w:u w:val="single"/>
        </w:rPr>
        <w:t xml:space="preserve">                    </w:t>
      </w:r>
    </w:p>
    <w:p w14:paraId="7CEC72F7" w14:textId="77777777" w:rsidR="00013AA4" w:rsidRDefault="00C946A3">
      <w:pPr>
        <w:spacing w:beforeLines="150" w:before="468"/>
        <w:ind w:firstLineChars="0" w:firstLine="0"/>
        <w:jc w:val="right"/>
      </w:pPr>
      <w:r>
        <w:rPr>
          <w:rFonts w:ascii="宋体" w:hAnsi="宋体" w:hint="eastAsia"/>
          <w:sz w:val="30"/>
          <w:szCs w:val="30"/>
        </w:rPr>
        <w:t>年     月       日</w:t>
      </w:r>
    </w:p>
    <w:p w14:paraId="1603768D" w14:textId="77777777" w:rsidR="00013AA4" w:rsidRDefault="00013AA4">
      <w:pPr>
        <w:spacing w:beforeLines="50" w:before="156" w:line="480" w:lineRule="auto"/>
        <w:ind w:firstLine="643"/>
        <w:jc w:val="center"/>
        <w:rPr>
          <w:rFonts w:ascii="宋体" w:hAnsi="宋体"/>
          <w:b/>
          <w:color w:val="000000"/>
          <w:sz w:val="32"/>
          <w:szCs w:val="32"/>
        </w:rPr>
      </w:pPr>
    </w:p>
    <w:p w14:paraId="1DE7CCC7" w14:textId="77777777" w:rsidR="00013AA4" w:rsidRDefault="00013AA4">
      <w:pPr>
        <w:spacing w:line="480" w:lineRule="auto"/>
        <w:ind w:firstLine="643"/>
        <w:jc w:val="center"/>
        <w:rPr>
          <w:rFonts w:ascii="宋体" w:hAnsi="宋体"/>
          <w:b/>
          <w:color w:val="000000"/>
          <w:sz w:val="32"/>
          <w:szCs w:val="32"/>
        </w:rPr>
      </w:pPr>
    </w:p>
    <w:p w14:paraId="60A7A1B1" w14:textId="77777777" w:rsidR="00013AA4" w:rsidRDefault="00013AA4">
      <w:pPr>
        <w:spacing w:line="480" w:lineRule="auto"/>
        <w:ind w:firstLine="643"/>
        <w:jc w:val="center"/>
        <w:rPr>
          <w:rFonts w:ascii="宋体" w:hAnsi="宋体"/>
          <w:b/>
          <w:color w:val="000000"/>
          <w:sz w:val="32"/>
          <w:szCs w:val="32"/>
        </w:rPr>
      </w:pPr>
    </w:p>
    <w:p w14:paraId="19F2F45F" w14:textId="77777777" w:rsidR="00013AA4" w:rsidRDefault="00013AA4">
      <w:pPr>
        <w:spacing w:line="480" w:lineRule="auto"/>
        <w:ind w:firstLine="643"/>
        <w:jc w:val="center"/>
        <w:rPr>
          <w:rFonts w:ascii="宋体" w:hAnsi="宋体"/>
          <w:b/>
          <w:color w:val="000000"/>
          <w:sz w:val="32"/>
          <w:szCs w:val="32"/>
        </w:rPr>
      </w:pPr>
    </w:p>
    <w:p w14:paraId="189597A9" w14:textId="77777777" w:rsidR="00013AA4" w:rsidRDefault="00013AA4">
      <w:pPr>
        <w:ind w:firstLine="420"/>
        <w:sectPr w:rsidR="00013AA4">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pPr>
    </w:p>
    <w:p w14:paraId="3DE7FC3F" w14:textId="77777777" w:rsidR="00013AA4" w:rsidRDefault="00C946A3">
      <w:pPr>
        <w:pStyle w:val="TOC1"/>
        <w:spacing w:before="0" w:line="480" w:lineRule="auto"/>
        <w:jc w:val="center"/>
        <w:rPr>
          <w:rFonts w:asciiTheme="majorEastAsia" w:hAnsiTheme="majorEastAsia"/>
          <w:color w:val="auto"/>
          <w:sz w:val="32"/>
          <w:szCs w:val="32"/>
          <w:lang w:val="zh-CN"/>
        </w:rPr>
      </w:pPr>
      <w:r>
        <w:rPr>
          <w:rFonts w:asciiTheme="majorEastAsia" w:hAnsiTheme="majorEastAsia" w:hint="eastAsia"/>
          <w:color w:val="auto"/>
          <w:sz w:val="32"/>
          <w:szCs w:val="32"/>
          <w:lang w:val="zh-CN"/>
        </w:rPr>
        <w:lastRenderedPageBreak/>
        <w:t>浙江师范大学本科毕业设计(论文)正文</w:t>
      </w:r>
    </w:p>
    <w:p w14:paraId="07C4CC2A" w14:textId="77777777" w:rsidR="00013AA4" w:rsidRDefault="00C946A3">
      <w:pPr>
        <w:pStyle w:val="TOC1"/>
        <w:spacing w:before="100" w:beforeAutospacing="1"/>
        <w:ind w:firstLine="420"/>
        <w:jc w:val="center"/>
        <w:rPr>
          <w:rFonts w:ascii="宋体" w:hAnsi="宋体"/>
          <w:color w:val="auto"/>
          <w:sz w:val="36"/>
          <w:szCs w:val="36"/>
        </w:rPr>
      </w:pPr>
      <w:commentRangeStart w:id="1"/>
      <w:commentRangeStart w:id="2"/>
      <w:r>
        <w:rPr>
          <w:rFonts w:ascii="宋体" w:hAnsi="宋体" w:hint="eastAsia"/>
          <w:color w:val="auto"/>
          <w:sz w:val="36"/>
          <w:szCs w:val="36"/>
        </w:rPr>
        <w:t>目     录</w:t>
      </w:r>
      <w:commentRangeEnd w:id="1"/>
      <w:r>
        <w:rPr>
          <w:rStyle w:val="ae"/>
          <w:rFonts w:asciiTheme="minorHAnsi" w:eastAsiaTheme="minorEastAsia" w:hAnsiTheme="minorHAnsi" w:cstheme="minorBidi"/>
          <w:b w:val="0"/>
          <w:bCs w:val="0"/>
          <w:color w:val="auto"/>
          <w:kern w:val="2"/>
        </w:rPr>
        <w:commentReference w:id="1"/>
      </w:r>
      <w:commentRangeEnd w:id="2"/>
      <w:r w:rsidR="000E305B">
        <w:rPr>
          <w:rStyle w:val="ae"/>
          <w:rFonts w:asciiTheme="minorHAnsi" w:eastAsiaTheme="minorEastAsia" w:hAnsiTheme="minorHAnsi" w:cstheme="minorBidi"/>
          <w:b w:val="0"/>
          <w:bCs w:val="0"/>
          <w:color w:val="auto"/>
          <w:kern w:val="2"/>
        </w:rPr>
        <w:commentReference w:id="2"/>
      </w:r>
    </w:p>
    <w:sdt>
      <w:sdtPr>
        <w:rPr>
          <w:rFonts w:asciiTheme="minorHAnsi" w:eastAsiaTheme="minorEastAsia" w:hAnsiTheme="minorHAnsi" w:cstheme="minorBidi"/>
          <w:b w:val="0"/>
          <w:bCs w:val="0"/>
          <w:color w:val="auto"/>
          <w:kern w:val="2"/>
          <w:sz w:val="21"/>
          <w:szCs w:val="22"/>
          <w:lang w:val="zh-CN"/>
        </w:rPr>
        <w:id w:val="-1623293981"/>
      </w:sdtPr>
      <w:sdtEndPr/>
      <w:sdtContent>
        <w:p w14:paraId="23D9217B" w14:textId="77777777" w:rsidR="00013AA4" w:rsidRDefault="00013AA4">
          <w:pPr>
            <w:pStyle w:val="TOC1"/>
            <w:spacing w:before="0" w:line="20" w:lineRule="exact"/>
            <w:rPr>
              <w:rFonts w:asciiTheme="minorHAnsi" w:hAnsiTheme="minorHAnsi"/>
              <w:b w:val="0"/>
            </w:rPr>
          </w:pPr>
        </w:p>
        <w:p w14:paraId="7B3DFD13" w14:textId="77777777" w:rsidR="000E305B" w:rsidRDefault="00C946A3">
          <w:pPr>
            <w:pStyle w:val="10"/>
            <w:tabs>
              <w:tab w:val="right" w:leader="dot" w:pos="8302"/>
            </w:tabs>
            <w:ind w:firstLine="420"/>
            <w:rPr>
              <w:noProof/>
            </w:rPr>
          </w:pPr>
          <w:r>
            <w:fldChar w:fldCharType="begin"/>
          </w:r>
          <w:r>
            <w:instrText xml:space="preserve"> TOC \o "1-3" \h \z \u </w:instrText>
          </w:r>
          <w:r>
            <w:fldChar w:fldCharType="separate"/>
          </w:r>
          <w:hyperlink w:anchor="_Toc449690834" w:history="1">
            <w:r w:rsidR="000E305B" w:rsidRPr="00BA406A">
              <w:rPr>
                <w:rStyle w:val="ad"/>
                <w:rFonts w:ascii="黑体" w:eastAsia="黑体" w:hAnsi="黑体" w:hint="eastAsia"/>
                <w:noProof/>
              </w:rPr>
              <w:t>摘要</w:t>
            </w:r>
            <w:r w:rsidR="000E305B">
              <w:rPr>
                <w:noProof/>
                <w:webHidden/>
              </w:rPr>
              <w:tab/>
            </w:r>
            <w:r w:rsidR="000E305B">
              <w:rPr>
                <w:noProof/>
                <w:webHidden/>
              </w:rPr>
              <w:fldChar w:fldCharType="begin"/>
            </w:r>
            <w:r w:rsidR="000E305B">
              <w:rPr>
                <w:noProof/>
                <w:webHidden/>
              </w:rPr>
              <w:instrText xml:space="preserve"> PAGEREF _Toc449690834 \h </w:instrText>
            </w:r>
            <w:r w:rsidR="000E305B">
              <w:rPr>
                <w:noProof/>
                <w:webHidden/>
              </w:rPr>
            </w:r>
            <w:r w:rsidR="000E305B">
              <w:rPr>
                <w:noProof/>
                <w:webHidden/>
              </w:rPr>
              <w:fldChar w:fldCharType="separate"/>
            </w:r>
            <w:r w:rsidR="000E305B">
              <w:rPr>
                <w:noProof/>
                <w:webHidden/>
              </w:rPr>
              <w:t>1</w:t>
            </w:r>
            <w:r w:rsidR="000E305B">
              <w:rPr>
                <w:noProof/>
                <w:webHidden/>
              </w:rPr>
              <w:fldChar w:fldCharType="end"/>
            </w:r>
          </w:hyperlink>
        </w:p>
        <w:p w14:paraId="1422CEFF" w14:textId="77777777" w:rsidR="000E305B" w:rsidRDefault="000E305B">
          <w:pPr>
            <w:pStyle w:val="10"/>
            <w:tabs>
              <w:tab w:val="right" w:leader="dot" w:pos="8302"/>
            </w:tabs>
            <w:ind w:firstLine="422"/>
            <w:rPr>
              <w:noProof/>
            </w:rPr>
          </w:pPr>
          <w:hyperlink w:anchor="_Toc449690835" w:history="1">
            <w:r w:rsidRPr="00BA406A">
              <w:rPr>
                <w:rStyle w:val="ad"/>
                <w:noProof/>
              </w:rPr>
              <w:t>Abstract</w:t>
            </w:r>
            <w:r>
              <w:rPr>
                <w:noProof/>
                <w:webHidden/>
              </w:rPr>
              <w:tab/>
            </w:r>
            <w:r>
              <w:rPr>
                <w:noProof/>
                <w:webHidden/>
              </w:rPr>
              <w:fldChar w:fldCharType="begin"/>
            </w:r>
            <w:r>
              <w:rPr>
                <w:noProof/>
                <w:webHidden/>
              </w:rPr>
              <w:instrText xml:space="preserve"> PAGEREF _Toc449690835 \h </w:instrText>
            </w:r>
            <w:r>
              <w:rPr>
                <w:noProof/>
                <w:webHidden/>
              </w:rPr>
            </w:r>
            <w:r>
              <w:rPr>
                <w:noProof/>
                <w:webHidden/>
              </w:rPr>
              <w:fldChar w:fldCharType="separate"/>
            </w:r>
            <w:r>
              <w:rPr>
                <w:noProof/>
                <w:webHidden/>
              </w:rPr>
              <w:t>1</w:t>
            </w:r>
            <w:r>
              <w:rPr>
                <w:noProof/>
                <w:webHidden/>
              </w:rPr>
              <w:fldChar w:fldCharType="end"/>
            </w:r>
          </w:hyperlink>
        </w:p>
        <w:p w14:paraId="166BC150" w14:textId="77777777" w:rsidR="000E305B" w:rsidRDefault="000E305B">
          <w:pPr>
            <w:pStyle w:val="10"/>
            <w:tabs>
              <w:tab w:val="right" w:leader="dot" w:pos="8302"/>
            </w:tabs>
            <w:ind w:firstLine="422"/>
            <w:rPr>
              <w:noProof/>
            </w:rPr>
          </w:pPr>
          <w:hyperlink w:anchor="_Toc449690836" w:history="1">
            <w:r w:rsidRPr="00BA406A">
              <w:rPr>
                <w:rStyle w:val="ad"/>
                <w:rFonts w:ascii="宋体" w:eastAsia="宋体" w:hAnsi="宋体" w:cs="Times New Roman" w:hint="eastAsia"/>
                <w:noProof/>
              </w:rPr>
              <w:t>一、绪论</w:t>
            </w:r>
            <w:r>
              <w:rPr>
                <w:noProof/>
                <w:webHidden/>
              </w:rPr>
              <w:tab/>
            </w:r>
            <w:r>
              <w:rPr>
                <w:noProof/>
                <w:webHidden/>
              </w:rPr>
              <w:fldChar w:fldCharType="begin"/>
            </w:r>
            <w:r>
              <w:rPr>
                <w:noProof/>
                <w:webHidden/>
              </w:rPr>
              <w:instrText xml:space="preserve"> PAGEREF _Toc449690836 \h </w:instrText>
            </w:r>
            <w:r>
              <w:rPr>
                <w:noProof/>
                <w:webHidden/>
              </w:rPr>
            </w:r>
            <w:r>
              <w:rPr>
                <w:noProof/>
                <w:webHidden/>
              </w:rPr>
              <w:fldChar w:fldCharType="separate"/>
            </w:r>
            <w:r>
              <w:rPr>
                <w:noProof/>
                <w:webHidden/>
              </w:rPr>
              <w:t>2</w:t>
            </w:r>
            <w:r>
              <w:rPr>
                <w:noProof/>
                <w:webHidden/>
              </w:rPr>
              <w:fldChar w:fldCharType="end"/>
            </w:r>
          </w:hyperlink>
        </w:p>
        <w:p w14:paraId="3EE3E823" w14:textId="77777777" w:rsidR="000E305B" w:rsidRDefault="000E305B">
          <w:pPr>
            <w:pStyle w:val="20"/>
            <w:tabs>
              <w:tab w:val="right" w:leader="dot" w:pos="8302"/>
            </w:tabs>
            <w:ind w:firstLine="422"/>
            <w:rPr>
              <w:noProof/>
            </w:rPr>
          </w:pPr>
          <w:hyperlink w:anchor="_Toc449690837" w:history="1">
            <w:r w:rsidRPr="00BA406A">
              <w:rPr>
                <w:rStyle w:val="ad"/>
                <w:rFonts w:hint="eastAsia"/>
                <w:noProof/>
              </w:rPr>
              <w:t>（一）研究缘起</w:t>
            </w:r>
            <w:r>
              <w:rPr>
                <w:noProof/>
                <w:webHidden/>
              </w:rPr>
              <w:tab/>
            </w:r>
            <w:r>
              <w:rPr>
                <w:noProof/>
                <w:webHidden/>
              </w:rPr>
              <w:fldChar w:fldCharType="begin"/>
            </w:r>
            <w:r>
              <w:rPr>
                <w:noProof/>
                <w:webHidden/>
              </w:rPr>
              <w:instrText xml:space="preserve"> PAGEREF _Toc449690837 \h </w:instrText>
            </w:r>
            <w:r>
              <w:rPr>
                <w:noProof/>
                <w:webHidden/>
              </w:rPr>
            </w:r>
            <w:r>
              <w:rPr>
                <w:noProof/>
                <w:webHidden/>
              </w:rPr>
              <w:fldChar w:fldCharType="separate"/>
            </w:r>
            <w:r>
              <w:rPr>
                <w:noProof/>
                <w:webHidden/>
              </w:rPr>
              <w:t>2</w:t>
            </w:r>
            <w:r>
              <w:rPr>
                <w:noProof/>
                <w:webHidden/>
              </w:rPr>
              <w:fldChar w:fldCharType="end"/>
            </w:r>
          </w:hyperlink>
        </w:p>
        <w:p w14:paraId="484D6AE5" w14:textId="77777777" w:rsidR="000E305B" w:rsidRDefault="000E305B">
          <w:pPr>
            <w:pStyle w:val="20"/>
            <w:tabs>
              <w:tab w:val="right" w:leader="dot" w:pos="8302"/>
            </w:tabs>
            <w:ind w:firstLine="422"/>
            <w:rPr>
              <w:noProof/>
            </w:rPr>
          </w:pPr>
          <w:hyperlink w:anchor="_Toc449690838" w:history="1">
            <w:r w:rsidRPr="00BA406A">
              <w:rPr>
                <w:rStyle w:val="ad"/>
                <w:rFonts w:hint="eastAsia"/>
                <w:noProof/>
              </w:rPr>
              <w:t>（二）研究内容</w:t>
            </w:r>
            <w:r>
              <w:rPr>
                <w:noProof/>
                <w:webHidden/>
              </w:rPr>
              <w:tab/>
            </w:r>
            <w:r>
              <w:rPr>
                <w:noProof/>
                <w:webHidden/>
              </w:rPr>
              <w:fldChar w:fldCharType="begin"/>
            </w:r>
            <w:r>
              <w:rPr>
                <w:noProof/>
                <w:webHidden/>
              </w:rPr>
              <w:instrText xml:space="preserve"> PAGEREF _Toc449690838 \h </w:instrText>
            </w:r>
            <w:r>
              <w:rPr>
                <w:noProof/>
                <w:webHidden/>
              </w:rPr>
            </w:r>
            <w:r>
              <w:rPr>
                <w:noProof/>
                <w:webHidden/>
              </w:rPr>
              <w:fldChar w:fldCharType="separate"/>
            </w:r>
            <w:r>
              <w:rPr>
                <w:noProof/>
                <w:webHidden/>
              </w:rPr>
              <w:t>2</w:t>
            </w:r>
            <w:r>
              <w:rPr>
                <w:noProof/>
                <w:webHidden/>
              </w:rPr>
              <w:fldChar w:fldCharType="end"/>
            </w:r>
          </w:hyperlink>
        </w:p>
        <w:p w14:paraId="5D0AA769" w14:textId="77777777" w:rsidR="000E305B" w:rsidRDefault="000E305B">
          <w:pPr>
            <w:pStyle w:val="20"/>
            <w:tabs>
              <w:tab w:val="right" w:leader="dot" w:pos="8302"/>
            </w:tabs>
            <w:ind w:firstLine="422"/>
            <w:rPr>
              <w:noProof/>
            </w:rPr>
          </w:pPr>
          <w:hyperlink w:anchor="_Toc449690839" w:history="1">
            <w:r w:rsidRPr="00BA406A">
              <w:rPr>
                <w:rStyle w:val="ad"/>
                <w:rFonts w:hint="eastAsia"/>
                <w:noProof/>
              </w:rPr>
              <w:t>（三）研究方法</w:t>
            </w:r>
            <w:r>
              <w:rPr>
                <w:noProof/>
                <w:webHidden/>
              </w:rPr>
              <w:tab/>
            </w:r>
            <w:r>
              <w:rPr>
                <w:noProof/>
                <w:webHidden/>
              </w:rPr>
              <w:fldChar w:fldCharType="begin"/>
            </w:r>
            <w:r>
              <w:rPr>
                <w:noProof/>
                <w:webHidden/>
              </w:rPr>
              <w:instrText xml:space="preserve"> PAGEREF _Toc449690839 \h </w:instrText>
            </w:r>
            <w:r>
              <w:rPr>
                <w:noProof/>
                <w:webHidden/>
              </w:rPr>
            </w:r>
            <w:r>
              <w:rPr>
                <w:noProof/>
                <w:webHidden/>
              </w:rPr>
              <w:fldChar w:fldCharType="separate"/>
            </w:r>
            <w:r>
              <w:rPr>
                <w:noProof/>
                <w:webHidden/>
              </w:rPr>
              <w:t>2</w:t>
            </w:r>
            <w:r>
              <w:rPr>
                <w:noProof/>
                <w:webHidden/>
              </w:rPr>
              <w:fldChar w:fldCharType="end"/>
            </w:r>
          </w:hyperlink>
        </w:p>
        <w:p w14:paraId="7CC54746" w14:textId="77777777" w:rsidR="000E305B" w:rsidRDefault="000E305B">
          <w:pPr>
            <w:pStyle w:val="20"/>
            <w:tabs>
              <w:tab w:val="right" w:leader="dot" w:pos="8302"/>
            </w:tabs>
            <w:ind w:firstLine="422"/>
            <w:rPr>
              <w:noProof/>
            </w:rPr>
          </w:pPr>
          <w:hyperlink w:anchor="_Toc449690840" w:history="1">
            <w:r w:rsidRPr="00BA406A">
              <w:rPr>
                <w:rStyle w:val="ad"/>
                <w:rFonts w:hint="eastAsia"/>
                <w:noProof/>
              </w:rPr>
              <w:t>（四）研究意义</w:t>
            </w:r>
            <w:r>
              <w:rPr>
                <w:noProof/>
                <w:webHidden/>
              </w:rPr>
              <w:tab/>
            </w:r>
            <w:r>
              <w:rPr>
                <w:noProof/>
                <w:webHidden/>
              </w:rPr>
              <w:fldChar w:fldCharType="begin"/>
            </w:r>
            <w:r>
              <w:rPr>
                <w:noProof/>
                <w:webHidden/>
              </w:rPr>
              <w:instrText xml:space="preserve"> PAGEREF _Toc449690840 \h </w:instrText>
            </w:r>
            <w:r>
              <w:rPr>
                <w:noProof/>
                <w:webHidden/>
              </w:rPr>
            </w:r>
            <w:r>
              <w:rPr>
                <w:noProof/>
                <w:webHidden/>
              </w:rPr>
              <w:fldChar w:fldCharType="separate"/>
            </w:r>
            <w:r>
              <w:rPr>
                <w:noProof/>
                <w:webHidden/>
              </w:rPr>
              <w:t>2</w:t>
            </w:r>
            <w:r>
              <w:rPr>
                <w:noProof/>
                <w:webHidden/>
              </w:rPr>
              <w:fldChar w:fldCharType="end"/>
            </w:r>
          </w:hyperlink>
        </w:p>
        <w:p w14:paraId="374C4A5B" w14:textId="77777777" w:rsidR="000E305B" w:rsidRDefault="000E305B">
          <w:pPr>
            <w:pStyle w:val="10"/>
            <w:tabs>
              <w:tab w:val="right" w:leader="dot" w:pos="8302"/>
            </w:tabs>
            <w:ind w:firstLine="422"/>
            <w:rPr>
              <w:noProof/>
            </w:rPr>
          </w:pPr>
          <w:hyperlink w:anchor="_Toc449690841" w:history="1">
            <w:r w:rsidRPr="00BA406A">
              <w:rPr>
                <w:rStyle w:val="ad"/>
                <w:rFonts w:ascii="宋体" w:eastAsia="宋体" w:hAnsi="宋体" w:cs="Times New Roman" w:hint="eastAsia"/>
                <w:noProof/>
              </w:rPr>
              <w:t>二、研究综述</w:t>
            </w:r>
            <w:r>
              <w:rPr>
                <w:noProof/>
                <w:webHidden/>
              </w:rPr>
              <w:tab/>
            </w:r>
            <w:r>
              <w:rPr>
                <w:noProof/>
                <w:webHidden/>
              </w:rPr>
              <w:fldChar w:fldCharType="begin"/>
            </w:r>
            <w:r>
              <w:rPr>
                <w:noProof/>
                <w:webHidden/>
              </w:rPr>
              <w:instrText xml:space="preserve"> PAGEREF _Toc449690841 \h </w:instrText>
            </w:r>
            <w:r>
              <w:rPr>
                <w:noProof/>
                <w:webHidden/>
              </w:rPr>
            </w:r>
            <w:r>
              <w:rPr>
                <w:noProof/>
                <w:webHidden/>
              </w:rPr>
              <w:fldChar w:fldCharType="separate"/>
            </w:r>
            <w:r>
              <w:rPr>
                <w:noProof/>
                <w:webHidden/>
              </w:rPr>
              <w:t>3</w:t>
            </w:r>
            <w:r>
              <w:rPr>
                <w:noProof/>
                <w:webHidden/>
              </w:rPr>
              <w:fldChar w:fldCharType="end"/>
            </w:r>
          </w:hyperlink>
        </w:p>
        <w:p w14:paraId="04CD5DB4" w14:textId="77777777" w:rsidR="000E305B" w:rsidRDefault="000E305B">
          <w:pPr>
            <w:pStyle w:val="20"/>
            <w:tabs>
              <w:tab w:val="left" w:pos="1682"/>
              <w:tab w:val="right" w:leader="dot" w:pos="8302"/>
            </w:tabs>
            <w:ind w:firstLine="422"/>
            <w:rPr>
              <w:noProof/>
            </w:rPr>
          </w:pPr>
          <w:hyperlink w:anchor="_Toc449690842" w:history="1">
            <w:r w:rsidRPr="00BA406A">
              <w:rPr>
                <w:rStyle w:val="ad"/>
                <w:rFonts w:hint="eastAsia"/>
                <w:noProof/>
              </w:rPr>
              <w:t>（一）</w:t>
            </w:r>
            <w:r>
              <w:rPr>
                <w:noProof/>
              </w:rPr>
              <w:tab/>
            </w:r>
            <w:r w:rsidRPr="00BA406A">
              <w:rPr>
                <w:rStyle w:val="ad"/>
                <w:rFonts w:hint="eastAsia"/>
                <w:noProof/>
              </w:rPr>
              <w:t>相关概念</w:t>
            </w:r>
            <w:r>
              <w:rPr>
                <w:noProof/>
                <w:webHidden/>
              </w:rPr>
              <w:tab/>
            </w:r>
            <w:r>
              <w:rPr>
                <w:noProof/>
                <w:webHidden/>
              </w:rPr>
              <w:fldChar w:fldCharType="begin"/>
            </w:r>
            <w:r>
              <w:rPr>
                <w:noProof/>
                <w:webHidden/>
              </w:rPr>
              <w:instrText xml:space="preserve"> PAGEREF _Toc449690842 \h </w:instrText>
            </w:r>
            <w:r>
              <w:rPr>
                <w:noProof/>
                <w:webHidden/>
              </w:rPr>
            </w:r>
            <w:r>
              <w:rPr>
                <w:noProof/>
                <w:webHidden/>
              </w:rPr>
              <w:fldChar w:fldCharType="separate"/>
            </w:r>
            <w:r>
              <w:rPr>
                <w:noProof/>
                <w:webHidden/>
              </w:rPr>
              <w:t>3</w:t>
            </w:r>
            <w:r>
              <w:rPr>
                <w:noProof/>
                <w:webHidden/>
              </w:rPr>
              <w:fldChar w:fldCharType="end"/>
            </w:r>
          </w:hyperlink>
        </w:p>
        <w:p w14:paraId="5590714B" w14:textId="77777777" w:rsidR="000E305B" w:rsidRDefault="000E305B">
          <w:pPr>
            <w:pStyle w:val="20"/>
            <w:tabs>
              <w:tab w:val="left" w:pos="1682"/>
              <w:tab w:val="right" w:leader="dot" w:pos="8302"/>
            </w:tabs>
            <w:ind w:firstLine="422"/>
            <w:rPr>
              <w:noProof/>
            </w:rPr>
          </w:pPr>
          <w:hyperlink w:anchor="_Toc449690843" w:history="1">
            <w:r w:rsidRPr="00BA406A">
              <w:rPr>
                <w:rStyle w:val="ad"/>
                <w:rFonts w:ascii="宋体" w:eastAsia="宋体" w:hAnsi="宋体" w:cs="Times New Roman" w:hint="eastAsia"/>
                <w:noProof/>
              </w:rPr>
              <w:t>（二）</w:t>
            </w:r>
            <w:r>
              <w:rPr>
                <w:noProof/>
              </w:rPr>
              <w:tab/>
            </w:r>
            <w:r w:rsidRPr="00BA406A">
              <w:rPr>
                <w:rStyle w:val="ad"/>
                <w:rFonts w:ascii="宋体" w:eastAsia="宋体" w:hAnsi="宋体" w:cs="Times New Roman" w:hint="eastAsia"/>
                <w:noProof/>
              </w:rPr>
              <w:t>研究现状</w:t>
            </w:r>
            <w:r>
              <w:rPr>
                <w:noProof/>
                <w:webHidden/>
              </w:rPr>
              <w:tab/>
            </w:r>
            <w:r>
              <w:rPr>
                <w:noProof/>
                <w:webHidden/>
              </w:rPr>
              <w:fldChar w:fldCharType="begin"/>
            </w:r>
            <w:r>
              <w:rPr>
                <w:noProof/>
                <w:webHidden/>
              </w:rPr>
              <w:instrText xml:space="preserve"> PAGEREF _Toc449690843 \h </w:instrText>
            </w:r>
            <w:r>
              <w:rPr>
                <w:noProof/>
                <w:webHidden/>
              </w:rPr>
            </w:r>
            <w:r>
              <w:rPr>
                <w:noProof/>
                <w:webHidden/>
              </w:rPr>
              <w:fldChar w:fldCharType="separate"/>
            </w:r>
            <w:r>
              <w:rPr>
                <w:noProof/>
                <w:webHidden/>
              </w:rPr>
              <w:t>4</w:t>
            </w:r>
            <w:r>
              <w:rPr>
                <w:noProof/>
                <w:webHidden/>
              </w:rPr>
              <w:fldChar w:fldCharType="end"/>
            </w:r>
          </w:hyperlink>
        </w:p>
        <w:p w14:paraId="21573F36" w14:textId="77777777" w:rsidR="000E305B" w:rsidRDefault="000E305B">
          <w:pPr>
            <w:pStyle w:val="30"/>
            <w:tabs>
              <w:tab w:val="left" w:pos="1785"/>
              <w:tab w:val="right" w:leader="dot" w:pos="8302"/>
            </w:tabs>
            <w:ind w:firstLine="422"/>
            <w:rPr>
              <w:noProof/>
            </w:rPr>
          </w:pPr>
          <w:hyperlink w:anchor="_Toc449690844" w:history="1">
            <w:r w:rsidRPr="00BA406A">
              <w:rPr>
                <w:rStyle w:val="ad"/>
                <w:rFonts w:ascii="宋体" w:eastAsia="宋体" w:hAnsi="宋体" w:hint="eastAsia"/>
                <w:noProof/>
              </w:rPr>
              <w:t>1．</w:t>
            </w:r>
            <w:r>
              <w:rPr>
                <w:noProof/>
              </w:rPr>
              <w:tab/>
            </w:r>
            <w:r w:rsidRPr="00BA406A">
              <w:rPr>
                <w:rStyle w:val="ad"/>
                <w:rFonts w:ascii="宋体" w:eastAsia="宋体" w:hAnsi="宋体" w:hint="eastAsia"/>
                <w:noProof/>
              </w:rPr>
              <w:t>应用于英语教学研究</w:t>
            </w:r>
            <w:r>
              <w:rPr>
                <w:noProof/>
                <w:webHidden/>
              </w:rPr>
              <w:tab/>
            </w:r>
            <w:r>
              <w:rPr>
                <w:noProof/>
                <w:webHidden/>
              </w:rPr>
              <w:fldChar w:fldCharType="begin"/>
            </w:r>
            <w:r>
              <w:rPr>
                <w:noProof/>
                <w:webHidden/>
              </w:rPr>
              <w:instrText xml:space="preserve"> PAGEREF _Toc449690844 \h </w:instrText>
            </w:r>
            <w:r>
              <w:rPr>
                <w:noProof/>
                <w:webHidden/>
              </w:rPr>
            </w:r>
            <w:r>
              <w:rPr>
                <w:noProof/>
                <w:webHidden/>
              </w:rPr>
              <w:fldChar w:fldCharType="separate"/>
            </w:r>
            <w:r>
              <w:rPr>
                <w:noProof/>
                <w:webHidden/>
              </w:rPr>
              <w:t>4</w:t>
            </w:r>
            <w:r>
              <w:rPr>
                <w:noProof/>
                <w:webHidden/>
              </w:rPr>
              <w:fldChar w:fldCharType="end"/>
            </w:r>
          </w:hyperlink>
        </w:p>
        <w:p w14:paraId="2B20C2DA" w14:textId="77777777" w:rsidR="000E305B" w:rsidRDefault="000E305B">
          <w:pPr>
            <w:pStyle w:val="30"/>
            <w:tabs>
              <w:tab w:val="left" w:pos="1785"/>
              <w:tab w:val="right" w:leader="dot" w:pos="8302"/>
            </w:tabs>
            <w:ind w:firstLine="422"/>
            <w:rPr>
              <w:noProof/>
            </w:rPr>
          </w:pPr>
          <w:hyperlink w:anchor="_Toc449690845" w:history="1">
            <w:r w:rsidRPr="00BA406A">
              <w:rPr>
                <w:rStyle w:val="ad"/>
                <w:rFonts w:ascii="宋体" w:eastAsia="宋体" w:hAnsi="宋体" w:hint="eastAsia"/>
                <w:noProof/>
              </w:rPr>
              <w:t>2．</w:t>
            </w:r>
            <w:r>
              <w:rPr>
                <w:noProof/>
              </w:rPr>
              <w:tab/>
            </w:r>
            <w:r w:rsidRPr="00BA406A">
              <w:rPr>
                <w:rStyle w:val="ad"/>
                <w:rFonts w:ascii="宋体" w:eastAsia="宋体" w:hAnsi="宋体" w:hint="eastAsia"/>
                <w:noProof/>
              </w:rPr>
              <w:t>应用于物理实验教学研究</w:t>
            </w:r>
            <w:r>
              <w:rPr>
                <w:noProof/>
                <w:webHidden/>
              </w:rPr>
              <w:tab/>
            </w:r>
            <w:r>
              <w:rPr>
                <w:noProof/>
                <w:webHidden/>
              </w:rPr>
              <w:fldChar w:fldCharType="begin"/>
            </w:r>
            <w:r>
              <w:rPr>
                <w:noProof/>
                <w:webHidden/>
              </w:rPr>
              <w:instrText xml:space="preserve"> PAGEREF _Toc449690845 \h </w:instrText>
            </w:r>
            <w:r>
              <w:rPr>
                <w:noProof/>
                <w:webHidden/>
              </w:rPr>
            </w:r>
            <w:r>
              <w:rPr>
                <w:noProof/>
                <w:webHidden/>
              </w:rPr>
              <w:fldChar w:fldCharType="separate"/>
            </w:r>
            <w:r>
              <w:rPr>
                <w:noProof/>
                <w:webHidden/>
              </w:rPr>
              <w:t>5</w:t>
            </w:r>
            <w:r>
              <w:rPr>
                <w:noProof/>
                <w:webHidden/>
              </w:rPr>
              <w:fldChar w:fldCharType="end"/>
            </w:r>
          </w:hyperlink>
        </w:p>
        <w:p w14:paraId="22DFDC92" w14:textId="77777777" w:rsidR="000E305B" w:rsidRDefault="000E305B">
          <w:pPr>
            <w:pStyle w:val="30"/>
            <w:tabs>
              <w:tab w:val="left" w:pos="1785"/>
              <w:tab w:val="right" w:leader="dot" w:pos="8302"/>
            </w:tabs>
            <w:ind w:firstLine="422"/>
            <w:rPr>
              <w:noProof/>
            </w:rPr>
          </w:pPr>
          <w:hyperlink w:anchor="_Toc449690846" w:history="1">
            <w:r w:rsidRPr="00BA406A">
              <w:rPr>
                <w:rStyle w:val="ad"/>
                <w:rFonts w:ascii="宋体" w:eastAsia="宋体" w:hAnsi="宋体" w:hint="eastAsia"/>
                <w:noProof/>
              </w:rPr>
              <w:t>3．</w:t>
            </w:r>
            <w:r>
              <w:rPr>
                <w:noProof/>
              </w:rPr>
              <w:tab/>
            </w:r>
            <w:r w:rsidRPr="00BA406A">
              <w:rPr>
                <w:rStyle w:val="ad"/>
                <w:rFonts w:ascii="宋体" w:eastAsia="宋体" w:hAnsi="宋体" w:hint="eastAsia"/>
                <w:noProof/>
              </w:rPr>
              <w:t>应用于实验室的翻转课堂研究</w:t>
            </w:r>
            <w:r>
              <w:rPr>
                <w:noProof/>
                <w:webHidden/>
              </w:rPr>
              <w:tab/>
            </w:r>
            <w:r>
              <w:rPr>
                <w:noProof/>
                <w:webHidden/>
              </w:rPr>
              <w:fldChar w:fldCharType="begin"/>
            </w:r>
            <w:r>
              <w:rPr>
                <w:noProof/>
                <w:webHidden/>
              </w:rPr>
              <w:instrText xml:space="preserve"> PAGEREF _Toc449690846 \h </w:instrText>
            </w:r>
            <w:r>
              <w:rPr>
                <w:noProof/>
                <w:webHidden/>
              </w:rPr>
            </w:r>
            <w:r>
              <w:rPr>
                <w:noProof/>
                <w:webHidden/>
              </w:rPr>
              <w:fldChar w:fldCharType="separate"/>
            </w:r>
            <w:r>
              <w:rPr>
                <w:noProof/>
                <w:webHidden/>
              </w:rPr>
              <w:t>5</w:t>
            </w:r>
            <w:r>
              <w:rPr>
                <w:noProof/>
                <w:webHidden/>
              </w:rPr>
              <w:fldChar w:fldCharType="end"/>
            </w:r>
          </w:hyperlink>
        </w:p>
        <w:p w14:paraId="011D896F" w14:textId="77777777" w:rsidR="000E305B" w:rsidRDefault="000E305B">
          <w:pPr>
            <w:pStyle w:val="20"/>
            <w:tabs>
              <w:tab w:val="left" w:pos="1682"/>
              <w:tab w:val="right" w:leader="dot" w:pos="8302"/>
            </w:tabs>
            <w:ind w:firstLine="422"/>
            <w:rPr>
              <w:noProof/>
            </w:rPr>
          </w:pPr>
          <w:hyperlink w:anchor="_Toc449690847" w:history="1">
            <w:r w:rsidRPr="00BA406A">
              <w:rPr>
                <w:rStyle w:val="ad"/>
                <w:rFonts w:ascii="宋体" w:eastAsia="宋体" w:hAnsi="宋体" w:cs="Times New Roman" w:hint="eastAsia"/>
                <w:noProof/>
              </w:rPr>
              <w:t>（三）</w:t>
            </w:r>
            <w:r>
              <w:rPr>
                <w:noProof/>
              </w:rPr>
              <w:tab/>
            </w:r>
            <w:r w:rsidRPr="00BA406A">
              <w:rPr>
                <w:rStyle w:val="ad"/>
                <w:rFonts w:ascii="宋体" w:eastAsia="宋体" w:hAnsi="宋体" w:cs="Times New Roman" w:hint="eastAsia"/>
                <w:noProof/>
              </w:rPr>
              <w:t>当前学生视角的课堂教学录像研究存在的问题</w:t>
            </w:r>
            <w:r>
              <w:rPr>
                <w:noProof/>
                <w:webHidden/>
              </w:rPr>
              <w:tab/>
            </w:r>
            <w:r>
              <w:rPr>
                <w:noProof/>
                <w:webHidden/>
              </w:rPr>
              <w:fldChar w:fldCharType="begin"/>
            </w:r>
            <w:r>
              <w:rPr>
                <w:noProof/>
                <w:webHidden/>
              </w:rPr>
              <w:instrText xml:space="preserve"> PAGEREF _Toc449690847 \h </w:instrText>
            </w:r>
            <w:r>
              <w:rPr>
                <w:noProof/>
                <w:webHidden/>
              </w:rPr>
            </w:r>
            <w:r>
              <w:rPr>
                <w:noProof/>
                <w:webHidden/>
              </w:rPr>
              <w:fldChar w:fldCharType="separate"/>
            </w:r>
            <w:r>
              <w:rPr>
                <w:noProof/>
                <w:webHidden/>
              </w:rPr>
              <w:t>5</w:t>
            </w:r>
            <w:r>
              <w:rPr>
                <w:noProof/>
                <w:webHidden/>
              </w:rPr>
              <w:fldChar w:fldCharType="end"/>
            </w:r>
          </w:hyperlink>
        </w:p>
        <w:p w14:paraId="652E2A3C" w14:textId="77777777" w:rsidR="000E305B" w:rsidRDefault="000E305B">
          <w:pPr>
            <w:pStyle w:val="30"/>
            <w:tabs>
              <w:tab w:val="right" w:leader="dot" w:pos="8302"/>
            </w:tabs>
            <w:ind w:firstLine="422"/>
            <w:rPr>
              <w:noProof/>
            </w:rPr>
          </w:pPr>
          <w:hyperlink w:anchor="_Toc449690848" w:history="1">
            <w:r w:rsidRPr="00BA406A">
              <w:rPr>
                <w:rStyle w:val="ad"/>
                <w:rFonts w:ascii="宋体" w:eastAsia="宋体" w:hAnsi="宋体"/>
                <w:noProof/>
              </w:rPr>
              <w:t>1.</w:t>
            </w:r>
            <w:r w:rsidRPr="00BA406A">
              <w:rPr>
                <w:rStyle w:val="ad"/>
                <w:rFonts w:ascii="宋体" w:eastAsia="宋体" w:hAnsi="宋体" w:hint="eastAsia"/>
                <w:noProof/>
              </w:rPr>
              <w:t>研究条件的限制，样本数量不多。</w:t>
            </w:r>
            <w:r>
              <w:rPr>
                <w:noProof/>
                <w:webHidden/>
              </w:rPr>
              <w:tab/>
            </w:r>
            <w:r>
              <w:rPr>
                <w:noProof/>
                <w:webHidden/>
              </w:rPr>
              <w:fldChar w:fldCharType="begin"/>
            </w:r>
            <w:r>
              <w:rPr>
                <w:noProof/>
                <w:webHidden/>
              </w:rPr>
              <w:instrText xml:space="preserve"> PAGEREF _Toc449690848 \h </w:instrText>
            </w:r>
            <w:r>
              <w:rPr>
                <w:noProof/>
                <w:webHidden/>
              </w:rPr>
            </w:r>
            <w:r>
              <w:rPr>
                <w:noProof/>
                <w:webHidden/>
              </w:rPr>
              <w:fldChar w:fldCharType="separate"/>
            </w:r>
            <w:r>
              <w:rPr>
                <w:noProof/>
                <w:webHidden/>
              </w:rPr>
              <w:t>5</w:t>
            </w:r>
            <w:r>
              <w:rPr>
                <w:noProof/>
                <w:webHidden/>
              </w:rPr>
              <w:fldChar w:fldCharType="end"/>
            </w:r>
          </w:hyperlink>
        </w:p>
        <w:p w14:paraId="37172181" w14:textId="77777777" w:rsidR="000E305B" w:rsidRDefault="000E305B">
          <w:pPr>
            <w:pStyle w:val="30"/>
            <w:tabs>
              <w:tab w:val="right" w:leader="dot" w:pos="8302"/>
            </w:tabs>
            <w:ind w:firstLine="422"/>
            <w:rPr>
              <w:noProof/>
            </w:rPr>
          </w:pPr>
          <w:hyperlink w:anchor="_Toc449690849" w:history="1">
            <w:r w:rsidRPr="00BA406A">
              <w:rPr>
                <w:rStyle w:val="ad"/>
                <w:rFonts w:ascii="宋体" w:eastAsia="宋体" w:hAnsi="宋体"/>
                <w:noProof/>
              </w:rPr>
              <w:t>2.</w:t>
            </w:r>
            <w:r w:rsidRPr="00BA406A">
              <w:rPr>
                <w:rStyle w:val="ad"/>
                <w:rFonts w:ascii="宋体" w:eastAsia="宋体" w:hAnsi="宋体" w:hint="eastAsia"/>
                <w:noProof/>
              </w:rPr>
              <w:t>局限于单一学科，推广方面有难度。</w:t>
            </w:r>
            <w:r>
              <w:rPr>
                <w:noProof/>
                <w:webHidden/>
              </w:rPr>
              <w:tab/>
            </w:r>
            <w:r>
              <w:rPr>
                <w:noProof/>
                <w:webHidden/>
              </w:rPr>
              <w:fldChar w:fldCharType="begin"/>
            </w:r>
            <w:r>
              <w:rPr>
                <w:noProof/>
                <w:webHidden/>
              </w:rPr>
              <w:instrText xml:space="preserve"> PAGEREF _Toc449690849 \h </w:instrText>
            </w:r>
            <w:r>
              <w:rPr>
                <w:noProof/>
                <w:webHidden/>
              </w:rPr>
            </w:r>
            <w:r>
              <w:rPr>
                <w:noProof/>
                <w:webHidden/>
              </w:rPr>
              <w:fldChar w:fldCharType="separate"/>
            </w:r>
            <w:r>
              <w:rPr>
                <w:noProof/>
                <w:webHidden/>
              </w:rPr>
              <w:t>5</w:t>
            </w:r>
            <w:r>
              <w:rPr>
                <w:noProof/>
                <w:webHidden/>
              </w:rPr>
              <w:fldChar w:fldCharType="end"/>
            </w:r>
          </w:hyperlink>
        </w:p>
        <w:p w14:paraId="0D6D31C6" w14:textId="77777777" w:rsidR="000E305B" w:rsidRDefault="000E305B">
          <w:pPr>
            <w:pStyle w:val="30"/>
            <w:tabs>
              <w:tab w:val="right" w:leader="dot" w:pos="8302"/>
            </w:tabs>
            <w:ind w:firstLine="422"/>
            <w:rPr>
              <w:noProof/>
            </w:rPr>
          </w:pPr>
          <w:hyperlink w:anchor="_Toc449690850" w:history="1">
            <w:r w:rsidRPr="00BA406A">
              <w:rPr>
                <w:rStyle w:val="ad"/>
                <w:rFonts w:ascii="宋体" w:eastAsia="宋体" w:hAnsi="宋体"/>
                <w:noProof/>
              </w:rPr>
              <w:t>3.</w:t>
            </w:r>
            <w:r w:rsidRPr="00BA406A">
              <w:rPr>
                <w:rStyle w:val="ad"/>
                <w:rFonts w:ascii="宋体" w:eastAsia="宋体" w:hAnsi="宋体" w:hint="eastAsia"/>
                <w:noProof/>
              </w:rPr>
              <w:t>定性研究居多，研究具有主观性</w:t>
            </w:r>
            <w:r>
              <w:rPr>
                <w:noProof/>
                <w:webHidden/>
              </w:rPr>
              <w:tab/>
            </w:r>
            <w:r>
              <w:rPr>
                <w:noProof/>
                <w:webHidden/>
              </w:rPr>
              <w:fldChar w:fldCharType="begin"/>
            </w:r>
            <w:r>
              <w:rPr>
                <w:noProof/>
                <w:webHidden/>
              </w:rPr>
              <w:instrText xml:space="preserve"> PAGEREF _Toc449690850 \h </w:instrText>
            </w:r>
            <w:r>
              <w:rPr>
                <w:noProof/>
                <w:webHidden/>
              </w:rPr>
            </w:r>
            <w:r>
              <w:rPr>
                <w:noProof/>
                <w:webHidden/>
              </w:rPr>
              <w:fldChar w:fldCharType="separate"/>
            </w:r>
            <w:r>
              <w:rPr>
                <w:noProof/>
                <w:webHidden/>
              </w:rPr>
              <w:t>5</w:t>
            </w:r>
            <w:r>
              <w:rPr>
                <w:noProof/>
                <w:webHidden/>
              </w:rPr>
              <w:fldChar w:fldCharType="end"/>
            </w:r>
          </w:hyperlink>
        </w:p>
        <w:p w14:paraId="311B3F97" w14:textId="77777777" w:rsidR="000E305B" w:rsidRDefault="000E305B">
          <w:pPr>
            <w:pStyle w:val="20"/>
            <w:tabs>
              <w:tab w:val="left" w:pos="1682"/>
              <w:tab w:val="right" w:leader="dot" w:pos="8302"/>
            </w:tabs>
            <w:ind w:firstLine="422"/>
            <w:rPr>
              <w:noProof/>
            </w:rPr>
          </w:pPr>
          <w:hyperlink w:anchor="_Toc449690851" w:history="1">
            <w:r w:rsidRPr="00BA406A">
              <w:rPr>
                <w:rStyle w:val="ad"/>
                <w:rFonts w:ascii="宋体" w:eastAsia="宋体" w:hAnsi="宋体" w:cs="Times New Roman" w:hint="eastAsia"/>
                <w:noProof/>
              </w:rPr>
              <w:t>（四）</w:t>
            </w:r>
            <w:r>
              <w:rPr>
                <w:noProof/>
              </w:rPr>
              <w:tab/>
            </w:r>
            <w:r w:rsidRPr="00BA406A">
              <w:rPr>
                <w:rStyle w:val="ad"/>
                <w:rFonts w:ascii="宋体" w:eastAsia="宋体" w:hAnsi="宋体" w:cs="Times New Roman" w:hint="eastAsia"/>
                <w:noProof/>
              </w:rPr>
              <w:t>当前学生视角的课堂教学互动行为分析方法存在的问题</w:t>
            </w:r>
            <w:r>
              <w:rPr>
                <w:noProof/>
                <w:webHidden/>
              </w:rPr>
              <w:tab/>
            </w:r>
            <w:r>
              <w:rPr>
                <w:noProof/>
                <w:webHidden/>
              </w:rPr>
              <w:fldChar w:fldCharType="begin"/>
            </w:r>
            <w:r>
              <w:rPr>
                <w:noProof/>
                <w:webHidden/>
              </w:rPr>
              <w:instrText xml:space="preserve"> PAGEREF _Toc449690851 \h </w:instrText>
            </w:r>
            <w:r>
              <w:rPr>
                <w:noProof/>
                <w:webHidden/>
              </w:rPr>
            </w:r>
            <w:r>
              <w:rPr>
                <w:noProof/>
                <w:webHidden/>
              </w:rPr>
              <w:fldChar w:fldCharType="separate"/>
            </w:r>
            <w:r>
              <w:rPr>
                <w:noProof/>
                <w:webHidden/>
              </w:rPr>
              <w:t>5</w:t>
            </w:r>
            <w:r>
              <w:rPr>
                <w:noProof/>
                <w:webHidden/>
              </w:rPr>
              <w:fldChar w:fldCharType="end"/>
            </w:r>
          </w:hyperlink>
        </w:p>
        <w:p w14:paraId="7D634258" w14:textId="77777777" w:rsidR="000E305B" w:rsidRDefault="000E305B">
          <w:pPr>
            <w:pStyle w:val="10"/>
            <w:tabs>
              <w:tab w:val="right" w:leader="dot" w:pos="8302"/>
            </w:tabs>
            <w:ind w:firstLine="422"/>
            <w:rPr>
              <w:noProof/>
            </w:rPr>
          </w:pPr>
          <w:hyperlink w:anchor="_Toc449690852" w:history="1">
            <w:r w:rsidRPr="00BA406A">
              <w:rPr>
                <w:rStyle w:val="ad"/>
                <w:rFonts w:ascii="宋体" w:eastAsia="宋体" w:hAnsi="宋体" w:cs="Times New Roman" w:hint="eastAsia"/>
                <w:noProof/>
              </w:rPr>
              <w:t>三、学生课堂注视焦点分析在课堂观察中的应用</w:t>
            </w:r>
            <w:r>
              <w:rPr>
                <w:noProof/>
                <w:webHidden/>
              </w:rPr>
              <w:tab/>
            </w:r>
            <w:r>
              <w:rPr>
                <w:noProof/>
                <w:webHidden/>
              </w:rPr>
              <w:fldChar w:fldCharType="begin"/>
            </w:r>
            <w:r>
              <w:rPr>
                <w:noProof/>
                <w:webHidden/>
              </w:rPr>
              <w:instrText xml:space="preserve"> PAGEREF _Toc449690852 \h </w:instrText>
            </w:r>
            <w:r>
              <w:rPr>
                <w:noProof/>
                <w:webHidden/>
              </w:rPr>
            </w:r>
            <w:r>
              <w:rPr>
                <w:noProof/>
                <w:webHidden/>
              </w:rPr>
              <w:fldChar w:fldCharType="separate"/>
            </w:r>
            <w:r>
              <w:rPr>
                <w:noProof/>
                <w:webHidden/>
              </w:rPr>
              <w:t>6</w:t>
            </w:r>
            <w:r>
              <w:rPr>
                <w:noProof/>
                <w:webHidden/>
              </w:rPr>
              <w:fldChar w:fldCharType="end"/>
            </w:r>
          </w:hyperlink>
        </w:p>
        <w:p w14:paraId="63F5168A" w14:textId="77777777" w:rsidR="000E305B" w:rsidRDefault="000E305B">
          <w:pPr>
            <w:pStyle w:val="20"/>
            <w:tabs>
              <w:tab w:val="right" w:leader="dot" w:pos="8302"/>
            </w:tabs>
            <w:ind w:firstLine="422"/>
            <w:rPr>
              <w:noProof/>
            </w:rPr>
          </w:pPr>
          <w:hyperlink w:anchor="_Toc449690853" w:history="1">
            <w:r w:rsidRPr="00BA406A">
              <w:rPr>
                <w:rStyle w:val="ad"/>
                <w:rFonts w:hint="eastAsia"/>
                <w:noProof/>
              </w:rPr>
              <w:t>（一）学生视角的</w:t>
            </w:r>
            <w:r w:rsidRPr="00BA406A">
              <w:rPr>
                <w:rStyle w:val="ad"/>
                <w:noProof/>
              </w:rPr>
              <w:t>1:1</w:t>
            </w:r>
            <w:r w:rsidRPr="00BA406A">
              <w:rPr>
                <w:rStyle w:val="ad"/>
                <w:rFonts w:hint="eastAsia"/>
                <w:noProof/>
              </w:rPr>
              <w:t>数字化课堂教学的互动形式分析</w:t>
            </w:r>
            <w:r>
              <w:rPr>
                <w:noProof/>
                <w:webHidden/>
              </w:rPr>
              <w:tab/>
            </w:r>
            <w:r>
              <w:rPr>
                <w:noProof/>
                <w:webHidden/>
              </w:rPr>
              <w:fldChar w:fldCharType="begin"/>
            </w:r>
            <w:r>
              <w:rPr>
                <w:noProof/>
                <w:webHidden/>
              </w:rPr>
              <w:instrText xml:space="preserve"> PAGEREF _Toc449690853 \h </w:instrText>
            </w:r>
            <w:r>
              <w:rPr>
                <w:noProof/>
                <w:webHidden/>
              </w:rPr>
            </w:r>
            <w:r>
              <w:rPr>
                <w:noProof/>
                <w:webHidden/>
              </w:rPr>
              <w:fldChar w:fldCharType="separate"/>
            </w:r>
            <w:r>
              <w:rPr>
                <w:noProof/>
                <w:webHidden/>
              </w:rPr>
              <w:t>6</w:t>
            </w:r>
            <w:r>
              <w:rPr>
                <w:noProof/>
                <w:webHidden/>
              </w:rPr>
              <w:fldChar w:fldCharType="end"/>
            </w:r>
          </w:hyperlink>
        </w:p>
        <w:p w14:paraId="4C6E8D9D" w14:textId="77777777" w:rsidR="000E305B" w:rsidRDefault="000E305B">
          <w:pPr>
            <w:pStyle w:val="30"/>
            <w:tabs>
              <w:tab w:val="left" w:pos="1680"/>
              <w:tab w:val="right" w:leader="dot" w:pos="8302"/>
            </w:tabs>
            <w:ind w:firstLine="422"/>
            <w:rPr>
              <w:noProof/>
            </w:rPr>
          </w:pPr>
          <w:hyperlink w:anchor="_Toc449690854" w:history="1">
            <w:r w:rsidRPr="00BA406A">
              <w:rPr>
                <w:rStyle w:val="ad"/>
                <w:rFonts w:ascii="宋体" w:eastAsia="宋体" w:hAnsi="宋体"/>
                <w:noProof/>
              </w:rPr>
              <w:t>1.</w:t>
            </w:r>
            <w:r>
              <w:rPr>
                <w:noProof/>
              </w:rPr>
              <w:tab/>
            </w:r>
            <w:r w:rsidRPr="00BA406A">
              <w:rPr>
                <w:rStyle w:val="ad"/>
                <w:rFonts w:ascii="宋体" w:eastAsia="宋体" w:hAnsi="宋体" w:hint="eastAsia"/>
                <w:noProof/>
              </w:rPr>
              <w:t>学生与他人维度</w:t>
            </w:r>
            <w:r>
              <w:rPr>
                <w:noProof/>
                <w:webHidden/>
              </w:rPr>
              <w:tab/>
            </w:r>
            <w:r>
              <w:rPr>
                <w:noProof/>
                <w:webHidden/>
              </w:rPr>
              <w:fldChar w:fldCharType="begin"/>
            </w:r>
            <w:r>
              <w:rPr>
                <w:noProof/>
                <w:webHidden/>
              </w:rPr>
              <w:instrText xml:space="preserve"> PAGEREF _Toc449690854 \h </w:instrText>
            </w:r>
            <w:r>
              <w:rPr>
                <w:noProof/>
                <w:webHidden/>
              </w:rPr>
            </w:r>
            <w:r>
              <w:rPr>
                <w:noProof/>
                <w:webHidden/>
              </w:rPr>
              <w:fldChar w:fldCharType="separate"/>
            </w:r>
            <w:r>
              <w:rPr>
                <w:noProof/>
                <w:webHidden/>
              </w:rPr>
              <w:t>7</w:t>
            </w:r>
            <w:r>
              <w:rPr>
                <w:noProof/>
                <w:webHidden/>
              </w:rPr>
              <w:fldChar w:fldCharType="end"/>
            </w:r>
          </w:hyperlink>
        </w:p>
        <w:p w14:paraId="483BA5F0" w14:textId="77777777" w:rsidR="000E305B" w:rsidRDefault="000E305B">
          <w:pPr>
            <w:pStyle w:val="30"/>
            <w:tabs>
              <w:tab w:val="left" w:pos="1680"/>
              <w:tab w:val="right" w:leader="dot" w:pos="8302"/>
            </w:tabs>
            <w:ind w:firstLine="422"/>
            <w:rPr>
              <w:noProof/>
            </w:rPr>
          </w:pPr>
          <w:hyperlink w:anchor="_Toc449690855" w:history="1">
            <w:r w:rsidRPr="00BA406A">
              <w:rPr>
                <w:rStyle w:val="ad"/>
                <w:rFonts w:ascii="宋体" w:eastAsia="宋体" w:hAnsi="宋体"/>
                <w:noProof/>
              </w:rPr>
              <w:t>2.</w:t>
            </w:r>
            <w:r>
              <w:rPr>
                <w:noProof/>
              </w:rPr>
              <w:tab/>
            </w:r>
            <w:r w:rsidRPr="00BA406A">
              <w:rPr>
                <w:rStyle w:val="ad"/>
                <w:rFonts w:ascii="宋体" w:eastAsia="宋体" w:hAnsi="宋体" w:hint="eastAsia"/>
                <w:noProof/>
              </w:rPr>
              <w:t>学生本人维度</w:t>
            </w:r>
            <w:r>
              <w:rPr>
                <w:noProof/>
                <w:webHidden/>
              </w:rPr>
              <w:tab/>
            </w:r>
            <w:r>
              <w:rPr>
                <w:noProof/>
                <w:webHidden/>
              </w:rPr>
              <w:fldChar w:fldCharType="begin"/>
            </w:r>
            <w:r>
              <w:rPr>
                <w:noProof/>
                <w:webHidden/>
              </w:rPr>
              <w:instrText xml:space="preserve"> PAGEREF _Toc449690855 \h </w:instrText>
            </w:r>
            <w:r>
              <w:rPr>
                <w:noProof/>
                <w:webHidden/>
              </w:rPr>
            </w:r>
            <w:r>
              <w:rPr>
                <w:noProof/>
                <w:webHidden/>
              </w:rPr>
              <w:fldChar w:fldCharType="separate"/>
            </w:r>
            <w:r>
              <w:rPr>
                <w:noProof/>
                <w:webHidden/>
              </w:rPr>
              <w:t>8</w:t>
            </w:r>
            <w:r>
              <w:rPr>
                <w:noProof/>
                <w:webHidden/>
              </w:rPr>
              <w:fldChar w:fldCharType="end"/>
            </w:r>
          </w:hyperlink>
        </w:p>
        <w:p w14:paraId="3359C33A" w14:textId="77777777" w:rsidR="000E305B" w:rsidRDefault="000E305B">
          <w:pPr>
            <w:pStyle w:val="20"/>
            <w:tabs>
              <w:tab w:val="right" w:leader="dot" w:pos="8302"/>
            </w:tabs>
            <w:ind w:firstLine="422"/>
            <w:rPr>
              <w:noProof/>
            </w:rPr>
          </w:pPr>
          <w:hyperlink w:anchor="_Toc449690856" w:history="1">
            <w:r w:rsidRPr="00BA406A">
              <w:rPr>
                <w:rStyle w:val="ad"/>
                <w:rFonts w:hint="eastAsia"/>
                <w:noProof/>
              </w:rPr>
              <w:t>（二）学生视角的</w:t>
            </w:r>
            <w:r w:rsidRPr="00BA406A">
              <w:rPr>
                <w:rStyle w:val="ad"/>
                <w:noProof/>
              </w:rPr>
              <w:t>1:1</w:t>
            </w:r>
            <w:r w:rsidRPr="00BA406A">
              <w:rPr>
                <w:rStyle w:val="ad"/>
                <w:rFonts w:hint="eastAsia"/>
                <w:noProof/>
              </w:rPr>
              <w:t>数字化课堂教学互动行为分析方法</w:t>
            </w:r>
            <w:r>
              <w:rPr>
                <w:noProof/>
                <w:webHidden/>
              </w:rPr>
              <w:tab/>
            </w:r>
            <w:r>
              <w:rPr>
                <w:noProof/>
                <w:webHidden/>
              </w:rPr>
              <w:fldChar w:fldCharType="begin"/>
            </w:r>
            <w:r>
              <w:rPr>
                <w:noProof/>
                <w:webHidden/>
              </w:rPr>
              <w:instrText xml:space="preserve"> PAGEREF _Toc449690856 \h </w:instrText>
            </w:r>
            <w:r>
              <w:rPr>
                <w:noProof/>
                <w:webHidden/>
              </w:rPr>
            </w:r>
            <w:r>
              <w:rPr>
                <w:noProof/>
                <w:webHidden/>
              </w:rPr>
              <w:fldChar w:fldCharType="separate"/>
            </w:r>
            <w:r>
              <w:rPr>
                <w:noProof/>
                <w:webHidden/>
              </w:rPr>
              <w:t>8</w:t>
            </w:r>
            <w:r>
              <w:rPr>
                <w:noProof/>
                <w:webHidden/>
              </w:rPr>
              <w:fldChar w:fldCharType="end"/>
            </w:r>
          </w:hyperlink>
        </w:p>
        <w:p w14:paraId="15A35626" w14:textId="77777777" w:rsidR="000E305B" w:rsidRDefault="000E305B">
          <w:pPr>
            <w:pStyle w:val="30"/>
            <w:tabs>
              <w:tab w:val="left" w:pos="1785"/>
              <w:tab w:val="right" w:leader="dot" w:pos="8302"/>
            </w:tabs>
            <w:ind w:firstLine="422"/>
            <w:rPr>
              <w:noProof/>
            </w:rPr>
          </w:pPr>
          <w:hyperlink w:anchor="_Toc449690857" w:history="1">
            <w:r w:rsidRPr="00BA406A">
              <w:rPr>
                <w:rStyle w:val="ad"/>
                <w:rFonts w:ascii="宋体" w:eastAsia="宋体" w:hAnsi="宋体" w:hint="eastAsia"/>
                <w:noProof/>
              </w:rPr>
              <w:t>1．</w:t>
            </w:r>
            <w:r>
              <w:rPr>
                <w:noProof/>
              </w:rPr>
              <w:tab/>
            </w:r>
            <w:r w:rsidRPr="00BA406A">
              <w:rPr>
                <w:rStyle w:val="ad"/>
                <w:rFonts w:ascii="宋体" w:eastAsia="宋体" w:hAnsi="宋体" w:hint="eastAsia"/>
                <w:noProof/>
              </w:rPr>
              <w:t>编码体系与分析方法</w:t>
            </w:r>
            <w:r>
              <w:rPr>
                <w:noProof/>
                <w:webHidden/>
              </w:rPr>
              <w:tab/>
            </w:r>
            <w:r>
              <w:rPr>
                <w:noProof/>
                <w:webHidden/>
              </w:rPr>
              <w:fldChar w:fldCharType="begin"/>
            </w:r>
            <w:r>
              <w:rPr>
                <w:noProof/>
                <w:webHidden/>
              </w:rPr>
              <w:instrText xml:space="preserve"> PAGEREF _Toc449690857 \h </w:instrText>
            </w:r>
            <w:r>
              <w:rPr>
                <w:noProof/>
                <w:webHidden/>
              </w:rPr>
            </w:r>
            <w:r>
              <w:rPr>
                <w:noProof/>
                <w:webHidden/>
              </w:rPr>
              <w:fldChar w:fldCharType="separate"/>
            </w:r>
            <w:r>
              <w:rPr>
                <w:noProof/>
                <w:webHidden/>
              </w:rPr>
              <w:t>8</w:t>
            </w:r>
            <w:r>
              <w:rPr>
                <w:noProof/>
                <w:webHidden/>
              </w:rPr>
              <w:fldChar w:fldCharType="end"/>
            </w:r>
          </w:hyperlink>
        </w:p>
        <w:p w14:paraId="362CAD9F" w14:textId="77777777" w:rsidR="000E305B" w:rsidRDefault="000E305B">
          <w:pPr>
            <w:pStyle w:val="30"/>
            <w:tabs>
              <w:tab w:val="left" w:pos="1785"/>
              <w:tab w:val="right" w:leader="dot" w:pos="8302"/>
            </w:tabs>
            <w:ind w:firstLine="422"/>
            <w:rPr>
              <w:noProof/>
            </w:rPr>
          </w:pPr>
          <w:hyperlink w:anchor="_Toc449690858" w:history="1">
            <w:r w:rsidRPr="00BA406A">
              <w:rPr>
                <w:rStyle w:val="ad"/>
                <w:rFonts w:ascii="宋体" w:eastAsia="宋体" w:hAnsi="宋体" w:hint="eastAsia"/>
                <w:noProof/>
              </w:rPr>
              <w:t>2．</w:t>
            </w:r>
            <w:r>
              <w:rPr>
                <w:noProof/>
              </w:rPr>
              <w:tab/>
            </w:r>
            <w:r w:rsidRPr="00BA406A">
              <w:rPr>
                <w:rStyle w:val="ad"/>
                <w:rFonts w:ascii="宋体" w:eastAsia="宋体" w:hAnsi="宋体"/>
                <w:noProof/>
              </w:rPr>
              <w:t>1:1</w:t>
            </w:r>
            <w:r w:rsidRPr="00BA406A">
              <w:rPr>
                <w:rStyle w:val="ad"/>
                <w:rFonts w:ascii="宋体" w:eastAsia="宋体" w:hAnsi="宋体" w:hint="eastAsia"/>
                <w:noProof/>
              </w:rPr>
              <w:t>数字化环境下课堂教学互动行为质性分析框架</w:t>
            </w:r>
            <w:r>
              <w:rPr>
                <w:noProof/>
                <w:webHidden/>
              </w:rPr>
              <w:tab/>
            </w:r>
            <w:r>
              <w:rPr>
                <w:noProof/>
                <w:webHidden/>
              </w:rPr>
              <w:fldChar w:fldCharType="begin"/>
            </w:r>
            <w:r>
              <w:rPr>
                <w:noProof/>
                <w:webHidden/>
              </w:rPr>
              <w:instrText xml:space="preserve"> PAGEREF _Toc449690858 \h </w:instrText>
            </w:r>
            <w:r>
              <w:rPr>
                <w:noProof/>
                <w:webHidden/>
              </w:rPr>
            </w:r>
            <w:r>
              <w:rPr>
                <w:noProof/>
                <w:webHidden/>
              </w:rPr>
              <w:fldChar w:fldCharType="separate"/>
            </w:r>
            <w:r>
              <w:rPr>
                <w:noProof/>
                <w:webHidden/>
              </w:rPr>
              <w:t>9</w:t>
            </w:r>
            <w:r>
              <w:rPr>
                <w:noProof/>
                <w:webHidden/>
              </w:rPr>
              <w:fldChar w:fldCharType="end"/>
            </w:r>
          </w:hyperlink>
        </w:p>
        <w:p w14:paraId="6B0D80FB" w14:textId="77777777" w:rsidR="000E305B" w:rsidRDefault="000E305B">
          <w:pPr>
            <w:pStyle w:val="10"/>
            <w:tabs>
              <w:tab w:val="right" w:leader="dot" w:pos="8302"/>
            </w:tabs>
            <w:ind w:firstLine="422"/>
            <w:rPr>
              <w:noProof/>
            </w:rPr>
          </w:pPr>
          <w:hyperlink w:anchor="_Toc449690859" w:history="1">
            <w:r w:rsidRPr="00BA406A">
              <w:rPr>
                <w:rStyle w:val="ad"/>
                <w:rFonts w:ascii="宋体" w:eastAsia="宋体" w:hAnsi="宋体" w:cs="Times New Roman" w:hint="eastAsia"/>
                <w:noProof/>
              </w:rPr>
              <w:t>四、应用案例验证与分析</w:t>
            </w:r>
            <w:r>
              <w:rPr>
                <w:noProof/>
                <w:webHidden/>
              </w:rPr>
              <w:tab/>
            </w:r>
            <w:r>
              <w:rPr>
                <w:noProof/>
                <w:webHidden/>
              </w:rPr>
              <w:fldChar w:fldCharType="begin"/>
            </w:r>
            <w:r>
              <w:rPr>
                <w:noProof/>
                <w:webHidden/>
              </w:rPr>
              <w:instrText xml:space="preserve"> PAGEREF _Toc449690859 \h </w:instrText>
            </w:r>
            <w:r>
              <w:rPr>
                <w:noProof/>
                <w:webHidden/>
              </w:rPr>
            </w:r>
            <w:r>
              <w:rPr>
                <w:noProof/>
                <w:webHidden/>
              </w:rPr>
              <w:fldChar w:fldCharType="separate"/>
            </w:r>
            <w:r>
              <w:rPr>
                <w:noProof/>
                <w:webHidden/>
              </w:rPr>
              <w:t>12</w:t>
            </w:r>
            <w:r>
              <w:rPr>
                <w:noProof/>
                <w:webHidden/>
              </w:rPr>
              <w:fldChar w:fldCharType="end"/>
            </w:r>
          </w:hyperlink>
        </w:p>
        <w:p w14:paraId="0019FD52" w14:textId="77777777" w:rsidR="000E305B" w:rsidRDefault="000E305B">
          <w:pPr>
            <w:pStyle w:val="20"/>
            <w:tabs>
              <w:tab w:val="right" w:leader="dot" w:pos="8302"/>
            </w:tabs>
            <w:ind w:firstLine="422"/>
            <w:rPr>
              <w:noProof/>
            </w:rPr>
          </w:pPr>
          <w:hyperlink w:anchor="_Toc449690860" w:history="1">
            <w:r w:rsidRPr="00BA406A">
              <w:rPr>
                <w:rStyle w:val="ad"/>
                <w:rFonts w:hint="eastAsia"/>
                <w:noProof/>
              </w:rPr>
              <w:t>（一）使用</w:t>
            </w:r>
            <w:r w:rsidRPr="00BA406A">
              <w:rPr>
                <w:rStyle w:val="ad"/>
                <w:noProof/>
              </w:rPr>
              <w:t>OOTIAS</w:t>
            </w:r>
            <w:r w:rsidRPr="00BA406A">
              <w:rPr>
                <w:rStyle w:val="ad"/>
                <w:rFonts w:hint="eastAsia"/>
                <w:noProof/>
              </w:rPr>
              <w:t>对</w:t>
            </w:r>
            <w:r w:rsidRPr="00BA406A">
              <w:rPr>
                <w:rStyle w:val="ad"/>
                <w:noProof/>
              </w:rPr>
              <w:t>2</w:t>
            </w:r>
            <w:r w:rsidRPr="00BA406A">
              <w:rPr>
                <w:rStyle w:val="ad"/>
                <w:rFonts w:hint="eastAsia"/>
                <w:noProof/>
              </w:rPr>
              <w:t>个视频进行分析</w:t>
            </w:r>
            <w:r>
              <w:rPr>
                <w:noProof/>
                <w:webHidden/>
              </w:rPr>
              <w:tab/>
            </w:r>
            <w:r>
              <w:rPr>
                <w:noProof/>
                <w:webHidden/>
              </w:rPr>
              <w:fldChar w:fldCharType="begin"/>
            </w:r>
            <w:r>
              <w:rPr>
                <w:noProof/>
                <w:webHidden/>
              </w:rPr>
              <w:instrText xml:space="preserve"> PAGEREF _Toc449690860 \h </w:instrText>
            </w:r>
            <w:r>
              <w:rPr>
                <w:noProof/>
                <w:webHidden/>
              </w:rPr>
            </w:r>
            <w:r>
              <w:rPr>
                <w:noProof/>
                <w:webHidden/>
              </w:rPr>
              <w:fldChar w:fldCharType="separate"/>
            </w:r>
            <w:r>
              <w:rPr>
                <w:noProof/>
                <w:webHidden/>
              </w:rPr>
              <w:t>12</w:t>
            </w:r>
            <w:r>
              <w:rPr>
                <w:noProof/>
                <w:webHidden/>
              </w:rPr>
              <w:fldChar w:fldCharType="end"/>
            </w:r>
          </w:hyperlink>
        </w:p>
        <w:p w14:paraId="0017E811" w14:textId="77777777" w:rsidR="000E305B" w:rsidRDefault="000E305B">
          <w:pPr>
            <w:pStyle w:val="20"/>
            <w:tabs>
              <w:tab w:val="right" w:leader="dot" w:pos="8302"/>
            </w:tabs>
            <w:ind w:firstLine="422"/>
            <w:rPr>
              <w:noProof/>
            </w:rPr>
          </w:pPr>
          <w:hyperlink w:anchor="_Toc449690861" w:history="1">
            <w:r w:rsidRPr="00BA406A">
              <w:rPr>
                <w:rStyle w:val="ad"/>
                <w:rFonts w:hint="eastAsia"/>
                <w:noProof/>
              </w:rPr>
              <w:t>（二）使用</w:t>
            </w:r>
            <w:r w:rsidRPr="00BA406A">
              <w:rPr>
                <w:rStyle w:val="ad"/>
                <w:noProof/>
              </w:rPr>
              <w:t>SPOOTIAS</w:t>
            </w:r>
            <w:r w:rsidRPr="00BA406A">
              <w:rPr>
                <w:rStyle w:val="ad"/>
                <w:rFonts w:hint="eastAsia"/>
                <w:noProof/>
              </w:rPr>
              <w:t>对学生视角的视频进行分析</w:t>
            </w:r>
            <w:r>
              <w:rPr>
                <w:noProof/>
                <w:webHidden/>
              </w:rPr>
              <w:tab/>
            </w:r>
            <w:r>
              <w:rPr>
                <w:noProof/>
                <w:webHidden/>
              </w:rPr>
              <w:fldChar w:fldCharType="begin"/>
            </w:r>
            <w:r>
              <w:rPr>
                <w:noProof/>
                <w:webHidden/>
              </w:rPr>
              <w:instrText xml:space="preserve"> PAGEREF _Toc449690861 \h </w:instrText>
            </w:r>
            <w:r>
              <w:rPr>
                <w:noProof/>
                <w:webHidden/>
              </w:rPr>
            </w:r>
            <w:r>
              <w:rPr>
                <w:noProof/>
                <w:webHidden/>
              </w:rPr>
              <w:fldChar w:fldCharType="separate"/>
            </w:r>
            <w:r>
              <w:rPr>
                <w:noProof/>
                <w:webHidden/>
              </w:rPr>
              <w:t>13</w:t>
            </w:r>
            <w:r>
              <w:rPr>
                <w:noProof/>
                <w:webHidden/>
              </w:rPr>
              <w:fldChar w:fldCharType="end"/>
            </w:r>
          </w:hyperlink>
        </w:p>
        <w:p w14:paraId="302E8D46" w14:textId="77777777" w:rsidR="000E305B" w:rsidRDefault="000E305B">
          <w:pPr>
            <w:pStyle w:val="20"/>
            <w:tabs>
              <w:tab w:val="right" w:leader="dot" w:pos="8302"/>
            </w:tabs>
            <w:ind w:firstLine="422"/>
            <w:rPr>
              <w:noProof/>
            </w:rPr>
          </w:pPr>
          <w:hyperlink w:anchor="_Toc449690862" w:history="1">
            <w:r w:rsidRPr="00BA406A">
              <w:rPr>
                <w:rStyle w:val="ad"/>
                <w:rFonts w:hint="eastAsia"/>
                <w:noProof/>
              </w:rPr>
              <w:t>（三）参与观察与课后访谈</w:t>
            </w:r>
            <w:r>
              <w:rPr>
                <w:noProof/>
                <w:webHidden/>
              </w:rPr>
              <w:tab/>
            </w:r>
            <w:r>
              <w:rPr>
                <w:noProof/>
                <w:webHidden/>
              </w:rPr>
              <w:fldChar w:fldCharType="begin"/>
            </w:r>
            <w:r>
              <w:rPr>
                <w:noProof/>
                <w:webHidden/>
              </w:rPr>
              <w:instrText xml:space="preserve"> PAGEREF _Toc449690862 \h </w:instrText>
            </w:r>
            <w:r>
              <w:rPr>
                <w:noProof/>
                <w:webHidden/>
              </w:rPr>
            </w:r>
            <w:r>
              <w:rPr>
                <w:noProof/>
                <w:webHidden/>
              </w:rPr>
              <w:fldChar w:fldCharType="separate"/>
            </w:r>
            <w:r>
              <w:rPr>
                <w:noProof/>
                <w:webHidden/>
              </w:rPr>
              <w:t>14</w:t>
            </w:r>
            <w:r>
              <w:rPr>
                <w:noProof/>
                <w:webHidden/>
              </w:rPr>
              <w:fldChar w:fldCharType="end"/>
            </w:r>
          </w:hyperlink>
        </w:p>
        <w:p w14:paraId="04EE8805" w14:textId="77777777" w:rsidR="000E305B" w:rsidRDefault="000E305B">
          <w:pPr>
            <w:pStyle w:val="10"/>
            <w:tabs>
              <w:tab w:val="right" w:leader="dot" w:pos="8302"/>
            </w:tabs>
            <w:ind w:firstLine="422"/>
            <w:rPr>
              <w:noProof/>
            </w:rPr>
          </w:pPr>
          <w:hyperlink w:anchor="_Toc449690863" w:history="1">
            <w:r w:rsidRPr="00BA406A">
              <w:rPr>
                <w:rStyle w:val="ad"/>
                <w:rFonts w:ascii="宋体" w:eastAsia="宋体" w:hAnsi="宋体" w:cs="Times New Roman" w:hint="eastAsia"/>
                <w:noProof/>
              </w:rPr>
              <w:t>五、结论</w:t>
            </w:r>
            <w:r>
              <w:rPr>
                <w:noProof/>
                <w:webHidden/>
              </w:rPr>
              <w:tab/>
            </w:r>
            <w:r>
              <w:rPr>
                <w:noProof/>
                <w:webHidden/>
              </w:rPr>
              <w:fldChar w:fldCharType="begin"/>
            </w:r>
            <w:r>
              <w:rPr>
                <w:noProof/>
                <w:webHidden/>
              </w:rPr>
              <w:instrText xml:space="preserve"> PAGEREF _Toc449690863 \h </w:instrText>
            </w:r>
            <w:r>
              <w:rPr>
                <w:noProof/>
                <w:webHidden/>
              </w:rPr>
            </w:r>
            <w:r>
              <w:rPr>
                <w:noProof/>
                <w:webHidden/>
              </w:rPr>
              <w:fldChar w:fldCharType="separate"/>
            </w:r>
            <w:r>
              <w:rPr>
                <w:noProof/>
                <w:webHidden/>
              </w:rPr>
              <w:t>15</w:t>
            </w:r>
            <w:r>
              <w:rPr>
                <w:noProof/>
                <w:webHidden/>
              </w:rPr>
              <w:fldChar w:fldCharType="end"/>
            </w:r>
          </w:hyperlink>
        </w:p>
        <w:p w14:paraId="4DE4CD81" w14:textId="77777777" w:rsidR="000E305B" w:rsidRDefault="000E305B">
          <w:pPr>
            <w:pStyle w:val="10"/>
            <w:tabs>
              <w:tab w:val="right" w:leader="dot" w:pos="8302"/>
            </w:tabs>
            <w:ind w:firstLine="422"/>
            <w:rPr>
              <w:noProof/>
            </w:rPr>
          </w:pPr>
          <w:hyperlink w:anchor="_Toc449690864" w:history="1">
            <w:r w:rsidRPr="00BA406A">
              <w:rPr>
                <w:rStyle w:val="ad"/>
                <w:rFonts w:ascii="宋体" w:eastAsia="宋体" w:hAnsi="宋体" w:cs="Times New Roman" w:hint="eastAsia"/>
                <w:noProof/>
              </w:rPr>
              <w:t>参考文献</w:t>
            </w:r>
            <w:r>
              <w:rPr>
                <w:noProof/>
                <w:webHidden/>
              </w:rPr>
              <w:tab/>
            </w:r>
            <w:r>
              <w:rPr>
                <w:noProof/>
                <w:webHidden/>
              </w:rPr>
              <w:fldChar w:fldCharType="begin"/>
            </w:r>
            <w:r>
              <w:rPr>
                <w:noProof/>
                <w:webHidden/>
              </w:rPr>
              <w:instrText xml:space="preserve"> PAGEREF _Toc449690864 \h </w:instrText>
            </w:r>
            <w:r>
              <w:rPr>
                <w:noProof/>
                <w:webHidden/>
              </w:rPr>
            </w:r>
            <w:r>
              <w:rPr>
                <w:noProof/>
                <w:webHidden/>
              </w:rPr>
              <w:fldChar w:fldCharType="separate"/>
            </w:r>
            <w:r>
              <w:rPr>
                <w:noProof/>
                <w:webHidden/>
              </w:rPr>
              <w:t>15</w:t>
            </w:r>
            <w:r>
              <w:rPr>
                <w:noProof/>
                <w:webHidden/>
              </w:rPr>
              <w:fldChar w:fldCharType="end"/>
            </w:r>
          </w:hyperlink>
        </w:p>
        <w:p w14:paraId="33BDB3C0" w14:textId="77777777" w:rsidR="00013AA4" w:rsidRDefault="00C946A3">
          <w:pPr>
            <w:ind w:firstLine="420"/>
          </w:pPr>
          <w:r>
            <w:rPr>
              <w:bCs/>
              <w:lang w:val="zh-CN"/>
            </w:rPr>
            <w:fldChar w:fldCharType="end"/>
          </w:r>
        </w:p>
      </w:sdtContent>
    </w:sdt>
    <w:p w14:paraId="0FA58EEA" w14:textId="77777777" w:rsidR="00013AA4" w:rsidRDefault="00C946A3">
      <w:pPr>
        <w:widowControl/>
        <w:ind w:firstLineChars="0" w:firstLine="0"/>
        <w:jc w:val="left"/>
        <w:rPr>
          <w:rFonts w:ascii="宋体" w:hAnsi="宋体"/>
          <w:b/>
          <w:sz w:val="44"/>
          <w:szCs w:val="44"/>
        </w:rPr>
      </w:pPr>
      <w:r>
        <w:rPr>
          <w:rFonts w:ascii="宋体" w:hAnsi="宋体"/>
          <w:b/>
          <w:sz w:val="44"/>
          <w:szCs w:val="44"/>
        </w:rPr>
        <w:br w:type="page"/>
      </w:r>
    </w:p>
    <w:p w14:paraId="5D686965" w14:textId="77777777" w:rsidR="00013AA4" w:rsidRDefault="00C946A3">
      <w:pPr>
        <w:widowControl/>
        <w:spacing w:after="200"/>
        <w:ind w:firstLineChars="0" w:firstLine="420"/>
        <w:contextualSpacing/>
        <w:jc w:val="center"/>
        <w:rPr>
          <w:rFonts w:ascii="宋体" w:hAnsi="宋体"/>
          <w:b/>
          <w:sz w:val="44"/>
          <w:szCs w:val="44"/>
        </w:rPr>
      </w:pPr>
      <w:r>
        <w:rPr>
          <w:rFonts w:ascii="宋体" w:hAnsi="宋体" w:hint="eastAsia"/>
          <w:b/>
          <w:sz w:val="44"/>
          <w:szCs w:val="44"/>
        </w:rPr>
        <w:lastRenderedPageBreak/>
        <w:t>学生课堂注视焦点分析：一种观察课堂学习的新技术</w:t>
      </w:r>
    </w:p>
    <w:p w14:paraId="09A01EFD" w14:textId="77777777" w:rsidR="00013AA4" w:rsidRDefault="00013AA4">
      <w:pPr>
        <w:ind w:firstLine="420"/>
        <w:jc w:val="center"/>
      </w:pPr>
    </w:p>
    <w:p w14:paraId="5ED17479" w14:textId="77777777" w:rsidR="00013AA4" w:rsidRDefault="00C946A3">
      <w:pPr>
        <w:ind w:firstLine="560"/>
        <w:jc w:val="center"/>
        <w:rPr>
          <w:sz w:val="28"/>
          <w:szCs w:val="28"/>
        </w:rPr>
      </w:pPr>
      <w:r>
        <w:rPr>
          <w:rFonts w:hint="eastAsia"/>
          <w:sz w:val="28"/>
          <w:szCs w:val="28"/>
        </w:rPr>
        <w:t>教师教育学院教育技术学专业李锋（</w:t>
      </w:r>
      <w:r>
        <w:rPr>
          <w:rFonts w:hint="eastAsia"/>
          <w:sz w:val="28"/>
          <w:szCs w:val="28"/>
        </w:rPr>
        <w:t>12</w:t>
      </w:r>
      <w:r>
        <w:rPr>
          <w:sz w:val="28"/>
          <w:szCs w:val="28"/>
        </w:rPr>
        <w:t>140127</w:t>
      </w:r>
      <w:r>
        <w:rPr>
          <w:rFonts w:hint="eastAsia"/>
          <w:sz w:val="28"/>
          <w:szCs w:val="28"/>
        </w:rPr>
        <w:t>）</w:t>
      </w:r>
    </w:p>
    <w:p w14:paraId="246E3860" w14:textId="77777777" w:rsidR="00013AA4" w:rsidRDefault="00C946A3">
      <w:pPr>
        <w:ind w:firstLine="560"/>
        <w:jc w:val="center"/>
        <w:rPr>
          <w:sz w:val="28"/>
          <w:szCs w:val="28"/>
        </w:rPr>
      </w:pPr>
      <w:r>
        <w:rPr>
          <w:rFonts w:hint="eastAsia"/>
          <w:sz w:val="28"/>
          <w:szCs w:val="28"/>
        </w:rPr>
        <w:t>指导老师：阮高峰（讲师）</w:t>
      </w:r>
    </w:p>
    <w:p w14:paraId="33757C5D" w14:textId="77777777" w:rsidR="00013AA4" w:rsidRDefault="00C946A3">
      <w:pPr>
        <w:spacing w:line="360" w:lineRule="auto"/>
        <w:ind w:firstLine="422"/>
      </w:pPr>
      <w:bookmarkStart w:id="4" w:name="_Toc449690834"/>
      <w:r>
        <w:rPr>
          <w:rStyle w:val="AbstractChar"/>
          <w:rFonts w:ascii="黑体" w:eastAsia="黑体" w:hAnsi="黑体" w:hint="eastAsia"/>
        </w:rPr>
        <w:t>摘要</w:t>
      </w:r>
      <w:bookmarkEnd w:id="4"/>
      <w:r>
        <w:rPr>
          <w:rFonts w:hint="eastAsia"/>
          <w:b/>
        </w:rPr>
        <w:t>：</w:t>
      </w:r>
    </w:p>
    <w:p w14:paraId="3D30CC2F" w14:textId="77777777" w:rsidR="00013AA4" w:rsidRDefault="00C946A3">
      <w:pPr>
        <w:spacing w:line="360" w:lineRule="auto"/>
        <w:ind w:firstLine="422"/>
      </w:pPr>
      <w:r>
        <w:rPr>
          <w:rFonts w:ascii="黑体" w:eastAsia="黑体" w:hAnsi="黑体" w:hint="eastAsia"/>
          <w:b/>
        </w:rPr>
        <w:t>关键词</w:t>
      </w:r>
      <w:r>
        <w:rPr>
          <w:rFonts w:hint="eastAsia"/>
          <w:b/>
        </w:rPr>
        <w:t>：</w:t>
      </w:r>
      <w:r>
        <w:rPr>
          <w:rFonts w:hint="eastAsia"/>
        </w:rPr>
        <w:t>移动学习；微信公众平台；订阅号；技术类课程</w:t>
      </w:r>
    </w:p>
    <w:p w14:paraId="1415FD18" w14:textId="77777777" w:rsidR="00013AA4" w:rsidRDefault="00013AA4">
      <w:pPr>
        <w:ind w:firstLine="883"/>
        <w:jc w:val="center"/>
        <w:rPr>
          <w:rFonts w:ascii="Times New Roman" w:hAnsi="Times New Roman" w:cs="Times New Roman"/>
          <w:b/>
          <w:sz w:val="44"/>
          <w:szCs w:val="44"/>
        </w:rPr>
      </w:pPr>
    </w:p>
    <w:p w14:paraId="2A9B4947" w14:textId="77777777" w:rsidR="00013AA4" w:rsidRDefault="00C946A3">
      <w:pPr>
        <w:ind w:firstLine="883"/>
        <w:jc w:val="center"/>
        <w:rPr>
          <w:rFonts w:ascii="Times New Roman" w:hAnsi="Times New Roman" w:cs="Times New Roman"/>
          <w:b/>
          <w:sz w:val="44"/>
          <w:szCs w:val="44"/>
        </w:rPr>
      </w:pPr>
      <w:r>
        <w:rPr>
          <w:rFonts w:ascii="Times New Roman" w:hAnsi="Times New Roman" w:cs="Times New Roman"/>
          <w:b/>
          <w:sz w:val="44"/>
          <w:szCs w:val="44"/>
        </w:rPr>
        <w:t xml:space="preserve">Research on Application of </w:t>
      </w:r>
      <w:r>
        <w:rPr>
          <w:rFonts w:ascii="Times New Roman" w:hAnsi="Times New Roman" w:cs="Times New Roman" w:hint="eastAsia"/>
          <w:b/>
          <w:sz w:val="44"/>
          <w:szCs w:val="44"/>
        </w:rPr>
        <w:t>Micro MessagePublicPlatform</w:t>
      </w:r>
      <w:r>
        <w:rPr>
          <w:rFonts w:ascii="Times New Roman" w:hAnsi="Times New Roman" w:cs="Times New Roman"/>
          <w:b/>
          <w:sz w:val="44"/>
          <w:szCs w:val="44"/>
        </w:rPr>
        <w:t xml:space="preserve"> in technical courses in Colleges and universities.</w:t>
      </w:r>
    </w:p>
    <w:p w14:paraId="2256EE2E" w14:textId="77777777" w:rsidR="00013AA4" w:rsidRDefault="00C946A3">
      <w:pPr>
        <w:spacing w:beforeLines="100" w:before="312" w:afterLines="100" w:after="312"/>
        <w:ind w:firstLineChars="0" w:firstLine="0"/>
        <w:jc w:val="center"/>
        <w:rPr>
          <w:rFonts w:ascii="Times New Roman" w:hAnsi="Times New Roman" w:cs="Times New Roman"/>
          <w:sz w:val="28"/>
          <w:szCs w:val="28"/>
        </w:rPr>
      </w:pPr>
      <w:r>
        <w:rPr>
          <w:rFonts w:ascii="Times New Roman" w:hAnsi="Times New Roman" w:cs="Times New Roman" w:hint="eastAsia"/>
          <w:sz w:val="28"/>
          <w:szCs w:val="28"/>
        </w:rPr>
        <w:t>Li Jia-lin</w:t>
      </w:r>
      <w:r>
        <w:rPr>
          <w:rFonts w:ascii="Times New Roman" w:hAnsi="Times New Roman" w:cs="Times New Roman" w:hint="eastAsia"/>
          <w:sz w:val="28"/>
          <w:szCs w:val="28"/>
        </w:rPr>
        <w:tab/>
        <w:t>Director:RuanGao-feng</w:t>
      </w:r>
    </w:p>
    <w:p w14:paraId="7BFC15D3" w14:textId="77777777" w:rsidR="00013AA4" w:rsidRDefault="00C946A3">
      <w:pPr>
        <w:spacing w:line="360" w:lineRule="auto"/>
        <w:ind w:firstLine="422"/>
        <w:rPr>
          <w:rFonts w:ascii="Times New Roman" w:hAnsi="Times New Roman" w:cs="Times New Roman"/>
          <w:b/>
          <w:szCs w:val="21"/>
        </w:rPr>
      </w:pPr>
      <w:bookmarkStart w:id="5" w:name="_Toc449690835"/>
      <w:r>
        <w:rPr>
          <w:rStyle w:val="AbstractChar"/>
          <w:rFonts w:hint="eastAsia"/>
        </w:rPr>
        <w:t>Abstract</w:t>
      </w:r>
      <w:bookmarkEnd w:id="5"/>
      <w:r>
        <w:rPr>
          <w:rFonts w:ascii="Times New Roman" w:hAnsi="Times New Roman" w:cs="Times New Roman" w:hint="eastAsia"/>
          <w:b/>
          <w:szCs w:val="21"/>
        </w:rPr>
        <w:t>：</w:t>
      </w:r>
      <w:r>
        <w:rPr>
          <w:rFonts w:ascii="Times New Roman" w:hAnsi="Times New Roman" w:cs="Times New Roman"/>
          <w:szCs w:val="21"/>
        </w:rPr>
        <w:t>With the pop</w:t>
      </w:r>
    </w:p>
    <w:p w14:paraId="10DE4BEC" w14:textId="77777777" w:rsidR="00013AA4" w:rsidRDefault="00C946A3">
      <w:pPr>
        <w:spacing w:line="360" w:lineRule="auto"/>
        <w:ind w:firstLine="422"/>
        <w:rPr>
          <w:rFonts w:ascii="Times New Roman" w:hAnsi="Times New Roman" w:cs="Times New Roman"/>
          <w:szCs w:val="21"/>
        </w:rPr>
      </w:pPr>
      <w:r>
        <w:rPr>
          <w:rFonts w:ascii="Times New Roman" w:hAnsi="Times New Roman" w:cs="Times New Roman" w:hint="eastAsia"/>
          <w:b/>
          <w:szCs w:val="21"/>
        </w:rPr>
        <w:t>Key Words</w:t>
      </w:r>
      <w:r>
        <w:rPr>
          <w:rFonts w:ascii="Times New Roman" w:hAnsi="Times New Roman" w:cs="Times New Roman" w:hint="eastAsia"/>
          <w:b/>
          <w:szCs w:val="21"/>
        </w:rPr>
        <w:t>：</w:t>
      </w:r>
      <w:r>
        <w:rPr>
          <w:rFonts w:ascii="Times New Roman" w:hAnsi="Times New Roman" w:cs="Times New Roman"/>
          <w:szCs w:val="21"/>
        </w:rPr>
        <w:t>Mobile Learning</w:t>
      </w:r>
      <w:r>
        <w:rPr>
          <w:rFonts w:ascii="Times New Roman" w:hAnsi="Times New Roman" w:cs="Times New Roman" w:hint="eastAsia"/>
          <w:szCs w:val="21"/>
        </w:rPr>
        <w:t>；</w:t>
      </w:r>
      <w:r>
        <w:rPr>
          <w:rFonts w:ascii="Times New Roman" w:hAnsi="Times New Roman" w:cs="Times New Roman" w:hint="eastAsia"/>
          <w:szCs w:val="21"/>
        </w:rPr>
        <w:t>MMPP</w:t>
      </w:r>
      <w:r>
        <w:rPr>
          <w:rFonts w:ascii="Times New Roman" w:hAnsi="Times New Roman" w:cs="Times New Roman" w:hint="eastAsia"/>
          <w:szCs w:val="21"/>
        </w:rPr>
        <w:t>；</w:t>
      </w:r>
      <w:r>
        <w:rPr>
          <w:rFonts w:ascii="Times New Roman" w:hAnsi="Times New Roman" w:cs="Times New Roman"/>
          <w:szCs w:val="21"/>
        </w:rPr>
        <w:t xml:space="preserve">Subscription number </w:t>
      </w:r>
      <w:r>
        <w:rPr>
          <w:rFonts w:ascii="Times New Roman" w:hAnsi="Times New Roman" w:cs="Times New Roman"/>
          <w:szCs w:val="21"/>
        </w:rPr>
        <w:br w:type="page"/>
      </w:r>
    </w:p>
    <w:p w14:paraId="3B135169" w14:textId="77777777" w:rsidR="00013AA4" w:rsidRDefault="00C946A3">
      <w:pPr>
        <w:pStyle w:val="1"/>
        <w:ind w:firstLineChars="0"/>
        <w:jc w:val="center"/>
        <w:rPr>
          <w:rFonts w:ascii="宋体" w:eastAsia="宋体" w:hAnsi="宋体" w:cs="Times New Roman"/>
          <w:bCs w:val="0"/>
          <w:kern w:val="2"/>
          <w:sz w:val="28"/>
          <w:szCs w:val="24"/>
        </w:rPr>
      </w:pPr>
      <w:bookmarkStart w:id="6" w:name="_Toc449690836"/>
      <w:r>
        <w:rPr>
          <w:rFonts w:ascii="宋体" w:eastAsia="宋体" w:hAnsi="宋体" w:cs="Times New Roman" w:hint="eastAsia"/>
          <w:bCs w:val="0"/>
          <w:kern w:val="2"/>
          <w:sz w:val="28"/>
          <w:szCs w:val="24"/>
        </w:rPr>
        <w:lastRenderedPageBreak/>
        <w:t>一、绪论</w:t>
      </w:r>
      <w:bookmarkEnd w:id="6"/>
    </w:p>
    <w:p w14:paraId="6F26F738" w14:textId="77777777" w:rsidR="00013AA4" w:rsidRDefault="00C946A3">
      <w:pPr>
        <w:spacing w:before="120" w:after="120"/>
        <w:ind w:firstLineChars="0" w:firstLine="420"/>
        <w:outlineLvl w:val="1"/>
        <w:rPr>
          <w:b/>
          <w:sz w:val="24"/>
          <w:szCs w:val="24"/>
        </w:rPr>
      </w:pPr>
      <w:bookmarkStart w:id="7" w:name="_Toc449690837"/>
      <w:r>
        <w:rPr>
          <w:rFonts w:hint="eastAsia"/>
          <w:b/>
          <w:sz w:val="24"/>
          <w:szCs w:val="24"/>
        </w:rPr>
        <w:t>（一）</w:t>
      </w:r>
      <w:commentRangeStart w:id="8"/>
      <w:commentRangeStart w:id="9"/>
      <w:r>
        <w:rPr>
          <w:rFonts w:hint="eastAsia"/>
          <w:b/>
          <w:sz w:val="24"/>
          <w:szCs w:val="24"/>
        </w:rPr>
        <w:t>研究缘起</w:t>
      </w:r>
      <w:commentRangeEnd w:id="8"/>
      <w:r>
        <w:commentReference w:id="8"/>
      </w:r>
      <w:commentRangeEnd w:id="9"/>
      <w:r w:rsidR="00E64A8C">
        <w:rPr>
          <w:rStyle w:val="ae"/>
        </w:rPr>
        <w:commentReference w:id="9"/>
      </w:r>
      <w:bookmarkEnd w:id="7"/>
    </w:p>
    <w:p w14:paraId="6D7EFFF9" w14:textId="77777777" w:rsidR="00013AA4" w:rsidRDefault="00C946A3">
      <w:pPr>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.课程改革</w:t>
      </w:r>
      <w:r>
        <w:rPr>
          <w:rFonts w:ascii="宋体" w:eastAsia="宋体" w:hAnsi="宋体" w:hint="eastAsia"/>
          <w:sz w:val="24"/>
          <w:szCs w:val="24"/>
        </w:rPr>
        <w:t>要求</w:t>
      </w:r>
      <w:r>
        <w:rPr>
          <w:rFonts w:ascii="宋体" w:eastAsia="宋体" w:hAnsi="宋体"/>
          <w:sz w:val="24"/>
          <w:szCs w:val="24"/>
        </w:rPr>
        <w:t>发挥评价促进学生发展、教师提高和改进教学实践的功能</w:t>
      </w:r>
      <w:r>
        <w:rPr>
          <w:rFonts w:ascii="宋体" w:eastAsia="宋体" w:hAnsi="宋体" w:hint="eastAsia"/>
          <w:sz w:val="24"/>
          <w:szCs w:val="24"/>
        </w:rPr>
        <w:t>。</w:t>
      </w:r>
    </w:p>
    <w:p w14:paraId="3C2EDA8F" w14:textId="77777777" w:rsidR="00013AA4" w:rsidRDefault="00C946A3">
      <w:pPr>
        <w:ind w:firstLine="480"/>
        <w:rPr>
          <w:rFonts w:ascii="宋体" w:eastAsia="宋体" w:hAnsi="宋体"/>
          <w:sz w:val="24"/>
          <w:szCs w:val="24"/>
        </w:rPr>
      </w:pPr>
      <w:r>
        <w:rPr>
          <w:rFonts w:ascii="宋体" w:eastAsia="宋体" w:hAnsi="宋体" w:hint="eastAsia"/>
          <w:sz w:val="24"/>
          <w:szCs w:val="24"/>
        </w:rPr>
        <w:t>在实施新课程改革的过程中，如何科学的对学生进行</w:t>
      </w:r>
      <w:r>
        <w:rPr>
          <w:rFonts w:ascii="宋体" w:eastAsia="宋体" w:hAnsi="宋体"/>
          <w:sz w:val="24"/>
          <w:szCs w:val="24"/>
        </w:rPr>
        <w:t>行为分析</w:t>
      </w:r>
      <w:r>
        <w:rPr>
          <w:rFonts w:ascii="宋体" w:eastAsia="宋体" w:hAnsi="宋体" w:hint="eastAsia"/>
          <w:sz w:val="24"/>
          <w:szCs w:val="24"/>
        </w:rPr>
        <w:t>，是摆在教师面前亟待研究和解决的一个重要问题。</w:t>
      </w:r>
    </w:p>
    <w:p w14:paraId="6C837763" w14:textId="77777777" w:rsidR="00013AA4" w:rsidRDefault="00C946A3">
      <w:pPr>
        <w:ind w:firstLine="480"/>
        <w:rPr>
          <w:rFonts w:ascii="宋体" w:eastAsia="宋体" w:hAnsi="宋体"/>
          <w:sz w:val="24"/>
          <w:szCs w:val="24"/>
        </w:rPr>
      </w:pPr>
      <w:r>
        <w:rPr>
          <w:rFonts w:ascii="宋体" w:eastAsia="宋体" w:hAnsi="宋体" w:hint="eastAsia"/>
          <w:sz w:val="24"/>
          <w:szCs w:val="24"/>
        </w:rPr>
        <w:t>2.可穿戴设备</w:t>
      </w:r>
      <w:r>
        <w:rPr>
          <w:rFonts w:ascii="宋体" w:eastAsia="宋体" w:hAnsi="宋体"/>
          <w:sz w:val="24"/>
          <w:szCs w:val="24"/>
        </w:rPr>
        <w:t>的数量日益增长。</w:t>
      </w:r>
    </w:p>
    <w:p w14:paraId="0A881032" w14:textId="77777777" w:rsidR="00013AA4" w:rsidRDefault="00C946A3">
      <w:pPr>
        <w:ind w:firstLine="480"/>
        <w:rPr>
          <w:rFonts w:ascii="宋体" w:eastAsia="宋体" w:hAnsi="宋体"/>
          <w:sz w:val="24"/>
          <w:szCs w:val="24"/>
        </w:rPr>
      </w:pPr>
      <w:r>
        <w:rPr>
          <w:rFonts w:ascii="宋体" w:eastAsia="宋体" w:hAnsi="宋体"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Pr>
          <w:rFonts w:ascii="宋体" w:eastAsia="宋体" w:hAnsi="宋体"/>
          <w:sz w:val="24"/>
          <w:szCs w:val="24"/>
        </w:rPr>
        <w:t>地平线报告</w:t>
      </w:r>
      <w:r>
        <w:rPr>
          <w:rFonts w:ascii="宋体" w:eastAsia="宋体" w:hAnsi="宋体" w:hint="eastAsia"/>
          <w:sz w:val="24"/>
          <w:szCs w:val="24"/>
        </w:rPr>
        <w:t>，</w:t>
      </w:r>
      <w:r>
        <w:rPr>
          <w:rFonts w:ascii="宋体" w:eastAsia="宋体" w:hAnsi="宋体"/>
          <w:sz w:val="24"/>
          <w:szCs w:val="24"/>
        </w:rPr>
        <w:t>2013）</w:t>
      </w:r>
    </w:p>
    <w:p w14:paraId="20E21220" w14:textId="77777777" w:rsidR="00013AA4" w:rsidRDefault="00C946A3">
      <w:pPr>
        <w:ind w:firstLine="480"/>
        <w:rPr>
          <w:rFonts w:ascii="宋体" w:eastAsia="宋体" w:hAnsi="宋体"/>
          <w:sz w:val="24"/>
          <w:szCs w:val="24"/>
        </w:rPr>
      </w:pPr>
      <w:r>
        <w:rPr>
          <w:rFonts w:ascii="宋体" w:eastAsia="宋体" w:hAnsi="宋体" w:hint="eastAsia"/>
          <w:sz w:val="24"/>
          <w:szCs w:val="24"/>
        </w:rPr>
        <w:t>3.教育有逐步发展个性化学习的趋势。</w:t>
      </w:r>
    </w:p>
    <w:p w14:paraId="1BDE25CD"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设备销售的增长，大数据在教育领域的应用，互联网教育的蓬勃发展，技术的进步使得超大规模的学生得以实现个性化的学习。多领国、可汗学院做出了表率，通过技术了解每一位学生的学习行为，从而为每一位学生制定独特的学习方案和学习路线。这就是个性化学习的魅力。</w:t>
      </w:r>
      <w:r w:rsidR="005031DF">
        <w:rPr>
          <w:rFonts w:ascii="宋体" w:eastAsia="宋体" w:hAnsi="宋体" w:hint="eastAsia"/>
          <w:sz w:val="24"/>
          <w:szCs w:val="24"/>
        </w:rPr>
        <w:t>如今教师可以利用技术对学生将因材施教的范围扩大</w:t>
      </w:r>
      <w:r>
        <w:rPr>
          <w:rFonts w:ascii="宋体" w:eastAsia="宋体" w:hAnsi="宋体" w:hint="eastAsia"/>
          <w:sz w:val="24"/>
          <w:szCs w:val="24"/>
        </w:rPr>
        <w:t>。在个性化学习领域，其中最基础的一个方面就是了解学生的行为，从而有针对性的提出学习路线。</w:t>
      </w:r>
    </w:p>
    <w:p w14:paraId="345CEA96" w14:textId="77777777" w:rsidR="00013AA4" w:rsidRDefault="00C946A3">
      <w:pPr>
        <w:spacing w:before="120" w:after="120"/>
        <w:ind w:left="425" w:firstLineChars="0" w:firstLine="0"/>
        <w:outlineLvl w:val="1"/>
        <w:rPr>
          <w:b/>
          <w:sz w:val="24"/>
          <w:szCs w:val="24"/>
        </w:rPr>
      </w:pPr>
      <w:bookmarkStart w:id="10" w:name="_Toc449690838"/>
      <w:r>
        <w:rPr>
          <w:rFonts w:hint="eastAsia"/>
          <w:b/>
          <w:sz w:val="24"/>
          <w:szCs w:val="24"/>
        </w:rPr>
        <w:t>（二）研究内容</w:t>
      </w:r>
      <w:bookmarkEnd w:id="10"/>
    </w:p>
    <w:p w14:paraId="6BA05069" w14:textId="77777777" w:rsidR="00013AA4"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.学生视角的师生课堂行为互动体系的选取与改进。</w:t>
      </w:r>
    </w:p>
    <w:p w14:paraId="0039B6C6" w14:textId="77777777" w:rsidR="00013AA4" w:rsidRDefault="00C946A3">
      <w:pPr>
        <w:ind w:firstLine="480"/>
        <w:rPr>
          <w:rFonts w:ascii="宋体" w:eastAsia="宋体" w:hAnsi="宋体"/>
          <w:sz w:val="24"/>
          <w:szCs w:val="24"/>
        </w:rPr>
      </w:pPr>
      <w:r>
        <w:rPr>
          <w:rFonts w:ascii="宋体" w:eastAsia="宋体" w:hAnsi="宋体" w:hint="eastAsia"/>
          <w:sz w:val="24"/>
          <w:szCs w:val="24"/>
        </w:rPr>
        <w:t>掌握当前师生课堂行为互动体系的编码体系，判断是否适用于学生视角的师生课堂行为互动的编码，并提出适用于学生视角的课堂观察编码体系。</w:t>
      </w:r>
    </w:p>
    <w:p w14:paraId="41256953" w14:textId="77777777" w:rsidR="00013AA4" w:rsidRDefault="00C946A3">
      <w:pPr>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学生课堂注视焦点调查</w:t>
      </w:r>
      <w:r>
        <w:rPr>
          <w:rFonts w:ascii="宋体" w:eastAsia="宋体" w:hAnsi="宋体" w:hint="eastAsia"/>
          <w:sz w:val="24"/>
          <w:szCs w:val="24"/>
        </w:rPr>
        <w:t>。</w:t>
      </w:r>
    </w:p>
    <w:p w14:paraId="5346731D" w14:textId="77777777" w:rsidR="00013AA4" w:rsidRDefault="00C946A3">
      <w:pPr>
        <w:ind w:firstLine="480"/>
        <w:rPr>
          <w:rFonts w:ascii="宋体" w:eastAsia="宋体" w:hAnsi="宋体"/>
          <w:sz w:val="24"/>
          <w:szCs w:val="24"/>
        </w:rPr>
      </w:pPr>
      <w:r>
        <w:rPr>
          <w:rFonts w:ascii="宋体" w:eastAsia="宋体" w:hAnsi="宋体" w:hint="eastAsia"/>
          <w:sz w:val="24"/>
          <w:szCs w:val="24"/>
        </w:rPr>
        <w:t>通过研究文献，并结合第一视角的拍摄技术，调查某学生某课堂的注视焦点的现状，通过编码，数据分析了解该学生课堂学习情况。</w:t>
      </w:r>
    </w:p>
    <w:p w14:paraId="50BAFF38" w14:textId="77777777" w:rsidR="00013AA4" w:rsidRDefault="00C946A3">
      <w:pPr>
        <w:ind w:firstLine="480"/>
        <w:rPr>
          <w:rFonts w:ascii="宋体" w:eastAsia="宋体" w:hAnsi="宋体"/>
          <w:sz w:val="24"/>
          <w:szCs w:val="24"/>
        </w:rPr>
      </w:pPr>
      <w:r>
        <w:rPr>
          <w:rFonts w:ascii="宋体" w:eastAsia="宋体" w:hAnsi="宋体"/>
          <w:sz w:val="24"/>
          <w:szCs w:val="24"/>
        </w:rPr>
        <w:t>3</w:t>
      </w:r>
      <w:r>
        <w:rPr>
          <w:rFonts w:ascii="宋体" w:eastAsia="宋体" w:hAnsi="宋体" w:hint="eastAsia"/>
          <w:sz w:val="24"/>
          <w:szCs w:val="24"/>
        </w:rPr>
        <w:t>.师生课堂教学满意度调查。</w:t>
      </w:r>
    </w:p>
    <w:p w14:paraId="30DDDF76" w14:textId="77777777" w:rsidR="00013AA4" w:rsidRDefault="00C946A3">
      <w:pPr>
        <w:ind w:firstLine="480"/>
        <w:rPr>
          <w:rFonts w:ascii="宋体" w:eastAsia="宋体" w:hAnsi="宋体"/>
          <w:sz w:val="24"/>
          <w:szCs w:val="24"/>
        </w:rPr>
      </w:pPr>
      <w:r>
        <w:rPr>
          <w:rFonts w:ascii="宋体" w:eastAsia="宋体" w:hAnsi="宋体" w:hint="eastAsia"/>
          <w:sz w:val="24"/>
          <w:szCs w:val="24"/>
        </w:rPr>
        <w:t>通过访谈，了解师生对课堂师生互动行为的满意度情况，了解实际教学效果，了解学生课堂参与情况与学习效果之间的关系。</w:t>
      </w:r>
    </w:p>
    <w:p w14:paraId="4AD27CB8" w14:textId="77777777" w:rsidR="00013AA4" w:rsidRDefault="00C946A3">
      <w:pPr>
        <w:spacing w:before="120" w:after="120"/>
        <w:ind w:left="425" w:firstLineChars="0" w:firstLine="0"/>
        <w:outlineLvl w:val="1"/>
        <w:rPr>
          <w:b/>
          <w:sz w:val="24"/>
          <w:szCs w:val="24"/>
        </w:rPr>
      </w:pPr>
      <w:bookmarkStart w:id="11" w:name="_Toc449690839"/>
      <w:r>
        <w:rPr>
          <w:rFonts w:hint="eastAsia"/>
          <w:b/>
          <w:sz w:val="24"/>
          <w:szCs w:val="24"/>
        </w:rPr>
        <w:t>（三）研究方法</w:t>
      </w:r>
      <w:bookmarkEnd w:id="11"/>
    </w:p>
    <w:p w14:paraId="08078A4B" w14:textId="77777777" w:rsidR="00013AA4" w:rsidRDefault="00C946A3">
      <w:pPr>
        <w:ind w:firstLine="480"/>
        <w:rPr>
          <w:rFonts w:ascii="宋体" w:eastAsia="宋体" w:hAnsi="宋体"/>
          <w:sz w:val="24"/>
          <w:szCs w:val="24"/>
        </w:rPr>
      </w:pPr>
      <w:r>
        <w:rPr>
          <w:rFonts w:ascii="宋体" w:eastAsia="宋体" w:hAnsi="宋体" w:hint="eastAsia"/>
          <w:sz w:val="24"/>
          <w:szCs w:val="24"/>
        </w:rPr>
        <w:t>1.访谈法。</w:t>
      </w:r>
    </w:p>
    <w:p w14:paraId="245124DB" w14:textId="77777777" w:rsidR="00013AA4" w:rsidRDefault="00C946A3">
      <w:pPr>
        <w:ind w:firstLine="480"/>
        <w:rPr>
          <w:rFonts w:ascii="宋体" w:eastAsia="宋体" w:hAnsi="宋体"/>
          <w:sz w:val="24"/>
          <w:szCs w:val="24"/>
        </w:rPr>
      </w:pPr>
      <w:r>
        <w:rPr>
          <w:rFonts w:ascii="宋体" w:eastAsia="宋体" w:hAnsi="宋体" w:hint="eastAsia"/>
          <w:sz w:val="24"/>
          <w:szCs w:val="24"/>
        </w:rPr>
        <w:t>对学生课堂学习效果，课堂满意度进行调查；对教师教学效果和课堂师生互动的满意度进行调查。</w:t>
      </w:r>
    </w:p>
    <w:p w14:paraId="57FFB595" w14:textId="77777777" w:rsidR="00013AA4" w:rsidRDefault="00C946A3">
      <w:pPr>
        <w:ind w:firstLine="480"/>
        <w:rPr>
          <w:rFonts w:ascii="宋体" w:eastAsia="宋体" w:hAnsi="宋体"/>
          <w:sz w:val="24"/>
          <w:szCs w:val="24"/>
        </w:rPr>
      </w:pPr>
      <w:r>
        <w:rPr>
          <w:rFonts w:ascii="宋体" w:eastAsia="宋体" w:hAnsi="宋体" w:hint="eastAsia"/>
          <w:sz w:val="24"/>
          <w:szCs w:val="24"/>
        </w:rPr>
        <w:t>2.课堂观察法。</w:t>
      </w:r>
    </w:p>
    <w:p w14:paraId="07E5EEAC" w14:textId="77777777" w:rsidR="00013AA4" w:rsidRDefault="00C946A3">
      <w:pPr>
        <w:ind w:firstLine="480"/>
        <w:rPr>
          <w:rFonts w:ascii="宋体" w:eastAsia="宋体" w:hAnsi="宋体"/>
          <w:sz w:val="24"/>
          <w:szCs w:val="24"/>
        </w:rPr>
      </w:pPr>
      <w:r>
        <w:rPr>
          <w:rFonts w:ascii="宋体" w:eastAsia="宋体" w:hAnsi="宋体"/>
          <w:sz w:val="24"/>
          <w:szCs w:val="24"/>
        </w:rPr>
        <w:t>课前对要采用第一视角拍摄课堂的学生进行培训</w:t>
      </w:r>
      <w:r>
        <w:rPr>
          <w:rFonts w:ascii="宋体" w:eastAsia="宋体" w:hAnsi="宋体" w:hint="eastAsia"/>
          <w:sz w:val="24"/>
          <w:szCs w:val="24"/>
        </w:rPr>
        <w:t>，</w:t>
      </w:r>
      <w:r>
        <w:rPr>
          <w:rFonts w:ascii="宋体" w:eastAsia="宋体" w:hAnsi="宋体"/>
          <w:sz w:val="24"/>
          <w:szCs w:val="24"/>
        </w:rPr>
        <w:t>了解机器的使用</w:t>
      </w:r>
      <w:r>
        <w:rPr>
          <w:rFonts w:ascii="宋体" w:eastAsia="宋体" w:hAnsi="宋体" w:hint="eastAsia"/>
          <w:sz w:val="24"/>
          <w:szCs w:val="24"/>
        </w:rPr>
        <w:t>。</w:t>
      </w:r>
      <w:r>
        <w:rPr>
          <w:rFonts w:ascii="宋体" w:eastAsia="宋体" w:hAnsi="宋体"/>
          <w:sz w:val="24"/>
          <w:szCs w:val="24"/>
        </w:rPr>
        <w:t>课上进行旁观者视角和学生视角的拍摄</w:t>
      </w:r>
      <w:r>
        <w:rPr>
          <w:rFonts w:ascii="宋体" w:eastAsia="宋体" w:hAnsi="宋体" w:hint="eastAsia"/>
          <w:sz w:val="24"/>
          <w:szCs w:val="24"/>
        </w:rPr>
        <w:t>。</w:t>
      </w:r>
      <w:r>
        <w:rPr>
          <w:rFonts w:ascii="宋体" w:eastAsia="宋体" w:hAnsi="宋体"/>
          <w:sz w:val="24"/>
          <w:szCs w:val="24"/>
        </w:rPr>
        <w:t>课后进行视频编码</w:t>
      </w:r>
      <w:r>
        <w:rPr>
          <w:rFonts w:ascii="宋体" w:eastAsia="宋体" w:hAnsi="宋体" w:hint="eastAsia"/>
          <w:sz w:val="24"/>
          <w:szCs w:val="24"/>
        </w:rPr>
        <w:t>，</w:t>
      </w:r>
      <w:r>
        <w:rPr>
          <w:rFonts w:ascii="宋体" w:eastAsia="宋体" w:hAnsi="宋体"/>
          <w:sz w:val="24"/>
          <w:szCs w:val="24"/>
        </w:rPr>
        <w:t>分析数据</w:t>
      </w:r>
      <w:r>
        <w:rPr>
          <w:rFonts w:ascii="宋体" w:eastAsia="宋体" w:hAnsi="宋体" w:hint="eastAsia"/>
          <w:sz w:val="24"/>
          <w:szCs w:val="24"/>
        </w:rPr>
        <w:t>。</w:t>
      </w:r>
    </w:p>
    <w:p w14:paraId="1B01F249" w14:textId="77777777" w:rsidR="00013AA4" w:rsidRDefault="00C946A3">
      <w:pPr>
        <w:spacing w:before="120" w:after="120"/>
        <w:ind w:left="425" w:firstLineChars="0" w:firstLine="0"/>
        <w:outlineLvl w:val="1"/>
        <w:rPr>
          <w:b/>
          <w:sz w:val="24"/>
          <w:szCs w:val="24"/>
        </w:rPr>
      </w:pPr>
      <w:bookmarkStart w:id="12" w:name="_Toc449690840"/>
      <w:r>
        <w:rPr>
          <w:rFonts w:hint="eastAsia"/>
          <w:b/>
          <w:sz w:val="24"/>
          <w:szCs w:val="24"/>
        </w:rPr>
        <w:t>（四）研究意义</w:t>
      </w:r>
      <w:bookmarkEnd w:id="12"/>
    </w:p>
    <w:p w14:paraId="34B89E08" w14:textId="015F4B14" w:rsidR="005031DF" w:rsidRDefault="00C946A3">
      <w:pPr>
        <w:ind w:firstLine="48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观察技术的引入有助于革新传统教育观察与教育研究的思路与策略</w:t>
      </w:r>
      <w:r w:rsidR="005031DF">
        <w:rPr>
          <w:rFonts w:ascii="宋体" w:eastAsia="宋体" w:hAnsi="宋体" w:hint="eastAsia"/>
          <w:sz w:val="24"/>
          <w:szCs w:val="24"/>
        </w:rPr>
        <w:t>。</w:t>
      </w:r>
    </w:p>
    <w:p w14:paraId="16AED1B2" w14:textId="77777777" w:rsidR="00013AA4" w:rsidRDefault="00C946A3">
      <w:pPr>
        <w:ind w:firstLine="480"/>
        <w:rPr>
          <w:rFonts w:ascii="宋体" w:eastAsia="宋体" w:hAnsi="宋体"/>
          <w:sz w:val="24"/>
          <w:szCs w:val="24"/>
        </w:rPr>
      </w:pPr>
      <w:r>
        <w:rPr>
          <w:rFonts w:ascii="宋体" w:eastAsia="宋体" w:hAnsi="宋体" w:hint="eastAsia"/>
          <w:sz w:val="24"/>
          <w:szCs w:val="24"/>
        </w:rPr>
        <w:t>可穿戴摄像机记录的课堂视频能够突破非参与观察的不足。学生或老师能够利用可穿戴摄像机，用学生的视角记录课堂，这是传统课堂观察手段的一大突破点。当然最后研究分析还是要用旁观者的视角研究课堂，但是从观察渠道的拓展</w:t>
      </w:r>
      <w:r>
        <w:rPr>
          <w:rFonts w:ascii="宋体" w:eastAsia="宋体" w:hAnsi="宋体" w:hint="eastAsia"/>
          <w:sz w:val="24"/>
          <w:szCs w:val="24"/>
        </w:rPr>
        <w:lastRenderedPageBreak/>
        <w:t>上来看，可穿戴摄像机作为一种新的课堂观察工具具有极大的优势。</w:t>
      </w:r>
    </w:p>
    <w:p w14:paraId="4BAF44F9" w14:textId="4660C293" w:rsidR="00013AA4" w:rsidRDefault="00C946A3">
      <w:pPr>
        <w:ind w:firstLine="480"/>
        <w:rPr>
          <w:rFonts w:ascii="宋体" w:eastAsia="宋体" w:hAnsi="宋体"/>
          <w:sz w:val="24"/>
          <w:szCs w:val="24"/>
        </w:rPr>
      </w:pPr>
      <w:r>
        <w:rPr>
          <w:rFonts w:ascii="宋体" w:eastAsia="宋体" w:hAnsi="宋体" w:hint="eastAsia"/>
          <w:sz w:val="24"/>
          <w:szCs w:val="24"/>
        </w:rPr>
        <w:t>2.借助</w:t>
      </w:r>
      <w:r w:rsidR="005031DF">
        <w:rPr>
          <w:rFonts w:ascii="宋体" w:eastAsia="宋体" w:hAnsi="宋体" w:hint="eastAsia"/>
          <w:sz w:val="24"/>
          <w:szCs w:val="24"/>
        </w:rPr>
        <w:t>新的观察角度，可促使</w:t>
      </w:r>
      <w:r>
        <w:rPr>
          <w:rFonts w:ascii="宋体" w:eastAsia="宋体" w:hAnsi="宋体" w:hint="eastAsia"/>
          <w:sz w:val="24"/>
          <w:szCs w:val="24"/>
        </w:rPr>
        <w:t>教师对自身教学行为进行反思，不断改进，促进自身专业发展的途径</w:t>
      </w:r>
      <w:r w:rsidR="005031DF">
        <w:rPr>
          <w:rFonts w:ascii="宋体" w:eastAsia="宋体" w:hAnsi="宋体" w:hint="eastAsia"/>
          <w:sz w:val="24"/>
          <w:szCs w:val="24"/>
        </w:rPr>
        <w:t>。</w:t>
      </w:r>
    </w:p>
    <w:p w14:paraId="1DF5DDD9"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学生作为教育的接受者，最有权力来判断教师优秀与否。 所以，从学生的角度来研究教师的教学行为，更有利于促进教师整体素质的提高和教师队伍的建设。</w:t>
      </w:r>
    </w:p>
    <w:p w14:paraId="7C4C9C0E" w14:textId="1548A06B" w:rsidR="00013AA4" w:rsidRDefault="00C946A3">
      <w:pPr>
        <w:ind w:firstLine="480"/>
        <w:rPr>
          <w:rFonts w:ascii="宋体" w:eastAsia="宋体" w:hAnsi="宋体"/>
          <w:sz w:val="24"/>
          <w:szCs w:val="24"/>
        </w:rPr>
      </w:pPr>
      <w:r>
        <w:rPr>
          <w:rFonts w:ascii="宋体" w:eastAsia="宋体" w:hAnsi="宋体" w:hint="eastAsia"/>
          <w:sz w:val="24"/>
          <w:szCs w:val="24"/>
        </w:rPr>
        <w:t>3.</w:t>
      </w:r>
      <w:r w:rsidR="005031DF">
        <w:rPr>
          <w:rFonts w:ascii="宋体" w:eastAsia="宋体" w:hAnsi="宋体" w:hint="eastAsia"/>
          <w:sz w:val="24"/>
          <w:szCs w:val="24"/>
        </w:rPr>
        <w:t>新视角所拍摄的教学视频</w:t>
      </w:r>
      <w:r>
        <w:rPr>
          <w:rFonts w:ascii="宋体" w:eastAsia="宋体" w:hAnsi="宋体" w:hint="eastAsia"/>
          <w:sz w:val="24"/>
          <w:szCs w:val="24"/>
        </w:rPr>
        <w:t>是信息化教学资源特别是教学案例库建设</w:t>
      </w:r>
      <w:r w:rsidR="005031DF">
        <w:rPr>
          <w:rFonts w:ascii="宋体" w:eastAsia="宋体" w:hAnsi="宋体" w:hint="eastAsia"/>
          <w:sz w:val="24"/>
          <w:szCs w:val="24"/>
        </w:rPr>
        <w:t>的</w:t>
      </w:r>
      <w:r>
        <w:rPr>
          <w:rFonts w:ascii="宋体" w:eastAsia="宋体" w:hAnsi="宋体" w:hint="eastAsia"/>
          <w:sz w:val="24"/>
          <w:szCs w:val="24"/>
        </w:rPr>
        <w:t>一种来源，对于师范生培养、教师在职发展的有一定价值</w:t>
      </w:r>
      <w:r w:rsidR="005031DF">
        <w:rPr>
          <w:rFonts w:ascii="宋体" w:eastAsia="宋体" w:hAnsi="宋体" w:hint="eastAsia"/>
          <w:sz w:val="24"/>
          <w:szCs w:val="24"/>
        </w:rPr>
        <w:t>。</w:t>
      </w:r>
    </w:p>
    <w:p w14:paraId="220BB734" w14:textId="77777777" w:rsidR="00013AA4" w:rsidRDefault="00C946A3">
      <w:pPr>
        <w:ind w:firstLine="480"/>
        <w:rPr>
          <w:rFonts w:ascii="宋体" w:eastAsia="宋体" w:hAnsi="宋体"/>
          <w:sz w:val="24"/>
          <w:szCs w:val="24"/>
        </w:rPr>
      </w:pPr>
      <w:r>
        <w:rPr>
          <w:rFonts w:ascii="宋体" w:eastAsia="宋体" w:hAnsi="宋体"/>
          <w:sz w:val="24"/>
          <w:szCs w:val="24"/>
        </w:rPr>
        <w:t>Duane Kindt</w:t>
      </w:r>
      <w:r>
        <w:rPr>
          <w:rFonts w:ascii="宋体" w:eastAsia="宋体" w:hAnsi="宋体" w:hint="eastAsia"/>
          <w:sz w:val="24"/>
          <w:szCs w:val="24"/>
        </w:rPr>
        <w:t>（2010）认为GoPro头戴式摄像机将在协作学习，材料发展，学生动机，教师教育和其他课堂研究领域很有更多价值。</w:t>
      </w:r>
    </w:p>
    <w:p w14:paraId="368011F2" w14:textId="77777777" w:rsidR="00013AA4" w:rsidRDefault="00C946A3">
      <w:pPr>
        <w:pStyle w:val="1"/>
        <w:ind w:firstLineChars="0"/>
        <w:jc w:val="center"/>
        <w:rPr>
          <w:rFonts w:ascii="宋体" w:eastAsia="宋体" w:hAnsi="宋体" w:cs="Times New Roman"/>
          <w:bCs w:val="0"/>
          <w:kern w:val="2"/>
          <w:sz w:val="28"/>
          <w:szCs w:val="24"/>
        </w:rPr>
      </w:pPr>
      <w:bookmarkStart w:id="13" w:name="_Toc449690841"/>
      <w:r>
        <w:rPr>
          <w:rFonts w:ascii="宋体" w:eastAsia="宋体" w:hAnsi="宋体" w:cs="Times New Roman" w:hint="eastAsia"/>
          <w:bCs w:val="0"/>
          <w:kern w:val="2"/>
          <w:sz w:val="28"/>
          <w:szCs w:val="24"/>
        </w:rPr>
        <w:t>二、研究综述</w:t>
      </w:r>
      <w:bookmarkEnd w:id="13"/>
    </w:p>
    <w:p w14:paraId="6A3D3266" w14:textId="1E3EE7F7" w:rsidR="00013AA4" w:rsidRDefault="00C946A3">
      <w:pPr>
        <w:pStyle w:val="11"/>
        <w:numPr>
          <w:ilvl w:val="0"/>
          <w:numId w:val="2"/>
        </w:numPr>
        <w:spacing w:before="120" w:after="120"/>
        <w:ind w:firstLineChars="0"/>
        <w:outlineLvl w:val="1"/>
        <w:rPr>
          <w:b/>
          <w:sz w:val="24"/>
          <w:szCs w:val="24"/>
        </w:rPr>
      </w:pPr>
      <w:bookmarkStart w:id="14" w:name="_Toc449690842"/>
      <w:r>
        <w:rPr>
          <w:b/>
          <w:sz w:val="24"/>
          <w:szCs w:val="24"/>
        </w:rPr>
        <w:t>相关概念</w:t>
      </w:r>
      <w:bookmarkEnd w:id="14"/>
    </w:p>
    <w:p w14:paraId="48C369D1" w14:textId="6E559FF5" w:rsidR="00013AA4" w:rsidRDefault="00C946A3">
      <w:pPr>
        <w:ind w:firstLine="482"/>
        <w:rPr>
          <w:rFonts w:ascii="宋体" w:eastAsia="宋体" w:hAnsi="宋体"/>
          <w:b/>
          <w:sz w:val="24"/>
          <w:szCs w:val="24"/>
        </w:rPr>
      </w:pPr>
      <w:bookmarkStart w:id="15" w:name="OLE_LINK2"/>
      <w:bookmarkStart w:id="16" w:name="OLE_LINK1"/>
      <w:r>
        <w:rPr>
          <w:rFonts w:ascii="宋体" w:eastAsia="宋体" w:hAnsi="宋体" w:hint="eastAsia"/>
          <w:b/>
          <w:sz w:val="24"/>
          <w:szCs w:val="24"/>
        </w:rPr>
        <w:t>参与者视角</w:t>
      </w:r>
      <w:bookmarkEnd w:id="15"/>
      <w:bookmarkEnd w:id="16"/>
      <w:r>
        <w:rPr>
          <w:rFonts w:ascii="宋体" w:eastAsia="宋体" w:hAnsi="宋体" w:hint="eastAsia"/>
          <w:b/>
          <w:sz w:val="24"/>
          <w:szCs w:val="24"/>
        </w:rPr>
        <w:t>：</w:t>
      </w:r>
    </w:p>
    <w:p w14:paraId="0BBF4CF2" w14:textId="77777777" w:rsidR="00013AA4" w:rsidRDefault="00C946A3">
      <w:pPr>
        <w:ind w:firstLine="480"/>
        <w:rPr>
          <w:rFonts w:ascii="宋体" w:eastAsia="宋体" w:hAnsi="宋体"/>
          <w:sz w:val="24"/>
          <w:szCs w:val="24"/>
        </w:rPr>
      </w:pPr>
      <w:r>
        <w:rPr>
          <w:rFonts w:ascii="宋体" w:eastAsia="宋体" w:hAnsi="宋体" w:hint="eastAsia"/>
          <w:sz w:val="24"/>
          <w:szCs w:val="24"/>
        </w:rPr>
        <w:t>参与者视角的概念目前多出现在哲学研究领域，黄晓锋（2011）</w:t>
      </w:r>
      <w:r>
        <w:rPr>
          <w:rFonts w:eastAsia="宋体"/>
          <w:szCs w:val="24"/>
        </w:rPr>
        <w:t>[</w:t>
      </w:r>
      <w:r>
        <w:rPr>
          <w:rFonts w:eastAsia="宋体"/>
          <w:szCs w:val="24"/>
        </w:rPr>
        <w:endnoteReference w:id="1"/>
      </w:r>
      <w:r>
        <w:rPr>
          <w:rFonts w:eastAsia="宋体"/>
          <w:szCs w:val="24"/>
        </w:rPr>
        <w:t>]</w:t>
      </w:r>
      <w:r>
        <w:rPr>
          <w:rFonts w:ascii="宋体" w:eastAsia="宋体" w:hAnsi="宋体" w:hint="eastAsia"/>
          <w:sz w:val="24"/>
          <w:szCs w:val="24"/>
        </w:rPr>
        <w:t>认为在研究领域中，参与者视角是一种一直与观察者视角相对立的一种研究视角。在社会实践中，人们是带有意图和目的来实践的，而研究社会实践的人们本身也是社会实践</w:t>
      </w:r>
      <w:r>
        <w:rPr>
          <w:rFonts w:ascii="宋体" w:eastAsia="宋体" w:hAnsi="宋体"/>
          <w:sz w:val="24"/>
          <w:szCs w:val="24"/>
        </w:rPr>
        <w:t>的</w:t>
      </w:r>
      <w:r>
        <w:rPr>
          <w:rFonts w:ascii="宋体" w:eastAsia="宋体" w:hAnsi="宋体" w:hint="eastAsia"/>
          <w:sz w:val="24"/>
          <w:szCs w:val="24"/>
        </w:rPr>
        <w:t>参加者。 这是“观察者视角”力所不能全及的研究领域，它同时需要一种内在的视角，即“参与者的视角”去研究和说明。 这种研究视角不排斥研究者的价值取向、研究的规范性诉求，强调充分考察人们的目标、价值、意义。换言之，要充分理解人们的社会实践， 就不仅要能够说明发生了什么事件（或将要发生什么），还要能说明参与者对这些事件有什么样的理解。</w:t>
      </w:r>
      <w:r>
        <w:rPr>
          <w:rFonts w:ascii="宋体" w:eastAsia="宋体" w:hAnsi="宋体"/>
          <w:sz w:val="24"/>
          <w:szCs w:val="24"/>
        </w:rPr>
        <w:t>王晓生</w:t>
      </w:r>
      <w:r>
        <w:rPr>
          <w:rFonts w:ascii="宋体" w:eastAsia="宋体" w:hAnsi="宋体" w:hint="eastAsia"/>
          <w:sz w:val="24"/>
          <w:szCs w:val="24"/>
        </w:rPr>
        <w:t>（2011）</w:t>
      </w:r>
      <w:r>
        <w:rPr>
          <w:rFonts w:eastAsia="宋体"/>
          <w:szCs w:val="24"/>
        </w:rPr>
        <w:t>[</w:t>
      </w:r>
      <w:r>
        <w:rPr>
          <w:rFonts w:eastAsia="宋体"/>
          <w:szCs w:val="24"/>
        </w:rPr>
        <w:endnoteReference w:id="2"/>
      </w:r>
      <w:r>
        <w:rPr>
          <w:rFonts w:eastAsia="宋体"/>
          <w:szCs w:val="24"/>
        </w:rPr>
        <w:t>]</w:t>
      </w:r>
      <w:r>
        <w:rPr>
          <w:rFonts w:ascii="宋体" w:eastAsia="宋体" w:hAnsi="宋体" w:hint="eastAsia"/>
          <w:sz w:val="24"/>
          <w:szCs w:val="24"/>
        </w:rPr>
        <w:t>认识到参与者视角和观察者视角的对立性，明确主张要把两种视角结合起来进行研究。</w:t>
      </w:r>
    </w:p>
    <w:p w14:paraId="44F7A778" w14:textId="77777777" w:rsidR="00013AA4" w:rsidRDefault="00C946A3">
      <w:pPr>
        <w:ind w:firstLine="480"/>
        <w:rPr>
          <w:rFonts w:ascii="宋体" w:eastAsia="宋体" w:hAnsi="宋体"/>
          <w:sz w:val="24"/>
          <w:szCs w:val="24"/>
        </w:rPr>
      </w:pPr>
      <w:r>
        <w:rPr>
          <w:rFonts w:ascii="宋体" w:eastAsia="宋体" w:hAnsi="宋体"/>
          <w:sz w:val="24"/>
          <w:szCs w:val="24"/>
        </w:rPr>
        <w:t>虽然</w:t>
      </w:r>
      <w:r>
        <w:rPr>
          <w:rFonts w:ascii="宋体" w:eastAsia="宋体" w:hAnsi="宋体" w:hint="eastAsia"/>
          <w:sz w:val="24"/>
          <w:szCs w:val="24"/>
        </w:rPr>
        <w:t>“</w:t>
      </w:r>
      <w:r>
        <w:rPr>
          <w:rFonts w:ascii="宋体" w:eastAsia="宋体" w:hAnsi="宋体"/>
          <w:sz w:val="24"/>
          <w:szCs w:val="24"/>
        </w:rPr>
        <w:t>参与者视角</w:t>
      </w:r>
      <w:r>
        <w:rPr>
          <w:rFonts w:ascii="宋体" w:eastAsia="宋体" w:hAnsi="宋体" w:hint="eastAsia"/>
          <w:sz w:val="24"/>
          <w:szCs w:val="24"/>
        </w:rPr>
        <w:t>”一词</w:t>
      </w:r>
      <w:r>
        <w:rPr>
          <w:rFonts w:ascii="宋体" w:eastAsia="宋体" w:hAnsi="宋体"/>
          <w:sz w:val="24"/>
          <w:szCs w:val="24"/>
        </w:rPr>
        <w:t>在哲学研究领域出现较多</w:t>
      </w:r>
      <w:r>
        <w:rPr>
          <w:rFonts w:ascii="宋体" w:eastAsia="宋体" w:hAnsi="宋体" w:hint="eastAsia"/>
          <w:sz w:val="24"/>
          <w:szCs w:val="24"/>
        </w:rPr>
        <w:t>，</w:t>
      </w:r>
      <w:r>
        <w:rPr>
          <w:rFonts w:ascii="宋体" w:eastAsia="宋体" w:hAnsi="宋体"/>
          <w:sz w:val="24"/>
          <w:szCs w:val="24"/>
        </w:rPr>
        <w:t>但是在其他学科的研究中</w:t>
      </w:r>
      <w:r>
        <w:rPr>
          <w:rFonts w:ascii="宋体" w:eastAsia="宋体" w:hAnsi="宋体" w:hint="eastAsia"/>
          <w:sz w:val="24"/>
          <w:szCs w:val="24"/>
        </w:rPr>
        <w:t>，也有</w:t>
      </w:r>
      <w:r>
        <w:rPr>
          <w:rFonts w:ascii="宋体" w:eastAsia="宋体" w:hAnsi="宋体"/>
          <w:sz w:val="24"/>
          <w:szCs w:val="24"/>
        </w:rPr>
        <w:t>研究者站在参与者的角度对各自相关领域进行研究</w:t>
      </w:r>
      <w:r>
        <w:rPr>
          <w:rFonts w:ascii="宋体" w:eastAsia="宋体" w:hAnsi="宋体" w:hint="eastAsia"/>
          <w:sz w:val="24"/>
          <w:szCs w:val="24"/>
        </w:rPr>
        <w:t>。</w:t>
      </w:r>
      <w:r>
        <w:rPr>
          <w:rFonts w:ascii="宋体" w:eastAsia="宋体" w:hAnsi="宋体"/>
          <w:sz w:val="24"/>
          <w:szCs w:val="24"/>
        </w:rPr>
        <w:t>如</w:t>
      </w:r>
      <w:r>
        <w:rPr>
          <w:rFonts w:ascii="宋体" w:eastAsia="宋体" w:hAnsi="宋体" w:hint="eastAsia"/>
          <w:sz w:val="24"/>
          <w:szCs w:val="24"/>
        </w:rPr>
        <w:t>闫丽华、朱璐慧（2012）</w:t>
      </w:r>
      <w:r>
        <w:rPr>
          <w:rFonts w:eastAsia="宋体"/>
          <w:szCs w:val="24"/>
        </w:rPr>
        <w:t>[</w:t>
      </w:r>
      <w:r>
        <w:rPr>
          <w:rFonts w:eastAsia="宋体"/>
          <w:szCs w:val="24"/>
        </w:rPr>
        <w:endnoteReference w:id="3"/>
      </w:r>
      <w:r>
        <w:rPr>
          <w:rFonts w:eastAsia="宋体"/>
          <w:szCs w:val="24"/>
        </w:rPr>
        <w:t>]</w:t>
      </w:r>
      <w:r>
        <w:rPr>
          <w:rFonts w:ascii="宋体" w:eastAsia="宋体" w:hAnsi="宋体" w:hint="eastAsia"/>
          <w:sz w:val="24"/>
          <w:szCs w:val="24"/>
        </w:rPr>
        <w:t>等人就站在学生视角下进行优秀高校英语教师素质探究。</w:t>
      </w:r>
      <w:r>
        <w:rPr>
          <w:rFonts w:ascii="宋体" w:eastAsia="宋体" w:hAnsi="宋体"/>
          <w:sz w:val="24"/>
          <w:szCs w:val="24"/>
        </w:rPr>
        <w:t>Boris  A.  Kushner</w:t>
      </w:r>
      <w:r>
        <w:rPr>
          <w:rFonts w:ascii="宋体" w:eastAsia="宋体" w:hAnsi="宋体" w:hint="eastAsia"/>
          <w:sz w:val="24"/>
          <w:szCs w:val="24"/>
        </w:rPr>
        <w:t>（1999）</w:t>
      </w:r>
      <w:r>
        <w:rPr>
          <w:rFonts w:eastAsia="宋体"/>
          <w:szCs w:val="24"/>
        </w:rPr>
        <w:t>[</w:t>
      </w:r>
      <w:r>
        <w:rPr>
          <w:rFonts w:eastAsia="宋体"/>
          <w:szCs w:val="24"/>
        </w:rPr>
        <w:endnoteReference w:id="4"/>
      </w:r>
      <w:r>
        <w:rPr>
          <w:rFonts w:eastAsia="宋体"/>
          <w:szCs w:val="24"/>
        </w:rPr>
        <w:t>]</w:t>
      </w:r>
      <w:r>
        <w:rPr>
          <w:rFonts w:ascii="宋体" w:eastAsia="宋体" w:hAnsi="宋体" w:hint="eastAsia"/>
          <w:sz w:val="24"/>
          <w:szCs w:val="24"/>
        </w:rPr>
        <w:t>在数学研究领域，在参与者视角下对马尔科夫构造分析理论展开分析。</w:t>
      </w:r>
      <w:bookmarkStart w:id="17" w:name="OLE_LINK7"/>
      <w:bookmarkStart w:id="18" w:name="OLE_LINK6"/>
      <w:bookmarkStart w:id="19" w:name="OLE_LINK8"/>
      <w:bookmarkStart w:id="20" w:name="OLE_LINK5"/>
      <w:r>
        <w:rPr>
          <w:rFonts w:ascii="宋体" w:eastAsia="宋体" w:hAnsi="宋体"/>
          <w:sz w:val="24"/>
          <w:szCs w:val="24"/>
        </w:rPr>
        <w:t>Ernesto F. Betancourt</w:t>
      </w:r>
      <w:bookmarkEnd w:id="17"/>
      <w:bookmarkEnd w:id="18"/>
      <w:bookmarkEnd w:id="19"/>
      <w:bookmarkEnd w:id="20"/>
      <w:r>
        <w:rPr>
          <w:rFonts w:ascii="宋体" w:eastAsia="宋体" w:hAnsi="宋体" w:hint="eastAsia"/>
          <w:sz w:val="24"/>
          <w:szCs w:val="24"/>
        </w:rPr>
        <w:t>（1998）</w:t>
      </w:r>
      <w:r>
        <w:rPr>
          <w:rFonts w:ascii="宋体" w:eastAsia="宋体" w:hAnsi="宋体"/>
          <w:sz w:val="24"/>
          <w:szCs w:val="24"/>
        </w:rPr>
        <w:t>[</w:t>
      </w:r>
      <w:r>
        <w:rPr>
          <w:rFonts w:ascii="宋体" w:eastAsia="宋体" w:hAnsi="宋体"/>
          <w:sz w:val="24"/>
          <w:szCs w:val="24"/>
        </w:rPr>
        <w:endnoteReference w:id="5"/>
      </w:r>
      <w:r>
        <w:rPr>
          <w:rFonts w:ascii="宋体" w:eastAsia="宋体" w:hAnsi="宋体"/>
          <w:sz w:val="24"/>
          <w:szCs w:val="24"/>
        </w:rPr>
        <w:t>]</w:t>
      </w:r>
      <w:r>
        <w:rPr>
          <w:rFonts w:ascii="宋体" w:eastAsia="宋体" w:hAnsi="宋体" w:hint="eastAsia"/>
          <w:sz w:val="24"/>
          <w:szCs w:val="24"/>
        </w:rPr>
        <w:t>在参与者视角下对古巴导弹危机进行研究。</w:t>
      </w:r>
      <w:r>
        <w:rPr>
          <w:rFonts w:ascii="宋体" w:eastAsia="宋体" w:hAnsi="宋体"/>
          <w:sz w:val="24"/>
          <w:szCs w:val="24"/>
        </w:rPr>
        <w:t>DannyL.Jorgensen</w:t>
      </w:r>
      <w:r>
        <w:rPr>
          <w:rFonts w:ascii="宋体" w:eastAsia="宋体" w:hAnsi="宋体" w:hint="eastAsia"/>
          <w:sz w:val="24"/>
          <w:szCs w:val="24"/>
        </w:rPr>
        <w:t>（1989）</w:t>
      </w:r>
      <w:r>
        <w:rPr>
          <w:rFonts w:ascii="宋体" w:eastAsia="宋体" w:hAnsi="宋体"/>
          <w:sz w:val="24"/>
          <w:szCs w:val="24"/>
        </w:rPr>
        <w:t>[</w:t>
      </w:r>
      <w:r>
        <w:rPr>
          <w:rFonts w:ascii="宋体" w:eastAsia="宋体" w:hAnsi="宋体"/>
          <w:sz w:val="24"/>
          <w:szCs w:val="24"/>
        </w:rPr>
        <w:endnoteReference w:id="6"/>
      </w:r>
      <w:r>
        <w:rPr>
          <w:rFonts w:ascii="宋体" w:eastAsia="宋体" w:hAnsi="宋体"/>
          <w:sz w:val="24"/>
          <w:szCs w:val="24"/>
        </w:rPr>
        <w:t>]</w:t>
      </w:r>
      <w:r>
        <w:rPr>
          <w:rFonts w:ascii="宋体" w:eastAsia="宋体" w:hAnsi="宋体" w:hint="eastAsia"/>
          <w:sz w:val="24"/>
          <w:szCs w:val="24"/>
        </w:rPr>
        <w:t>专门在书中介绍参与者观察的方法论。</w:t>
      </w:r>
    </w:p>
    <w:p w14:paraId="6BE09257" w14:textId="65E660CE" w:rsidR="00013AA4" w:rsidRDefault="00C946A3">
      <w:pPr>
        <w:ind w:firstLine="482"/>
        <w:rPr>
          <w:rFonts w:ascii="宋体" w:eastAsia="宋体" w:hAnsi="宋体"/>
          <w:b/>
          <w:sz w:val="24"/>
          <w:szCs w:val="24"/>
        </w:rPr>
      </w:pPr>
      <w:r>
        <w:rPr>
          <w:rFonts w:ascii="宋体" w:eastAsia="宋体" w:hAnsi="宋体"/>
          <w:b/>
          <w:sz w:val="24"/>
          <w:szCs w:val="24"/>
        </w:rPr>
        <w:t>课堂教学录像研究</w:t>
      </w:r>
      <w:r>
        <w:rPr>
          <w:rFonts w:ascii="宋体" w:eastAsia="宋体" w:hAnsi="宋体" w:hint="eastAsia"/>
          <w:b/>
          <w:sz w:val="24"/>
          <w:szCs w:val="24"/>
        </w:rPr>
        <w:t>：</w:t>
      </w:r>
    </w:p>
    <w:p w14:paraId="215AF517" w14:textId="77777777" w:rsidR="00013AA4" w:rsidRDefault="00C946A3">
      <w:pPr>
        <w:ind w:firstLine="480"/>
        <w:rPr>
          <w:rFonts w:ascii="宋体" w:eastAsia="宋体" w:hAnsi="宋体"/>
          <w:sz w:val="24"/>
          <w:szCs w:val="24"/>
        </w:rPr>
      </w:pPr>
      <w:r>
        <w:rPr>
          <w:rFonts w:ascii="宋体" w:eastAsia="宋体" w:hAnsi="宋体" w:hint="eastAsia"/>
          <w:sz w:val="24"/>
          <w:szCs w:val="24"/>
        </w:rPr>
        <w:t>赵丽伟（2009）</w:t>
      </w:r>
      <w:r>
        <w:rPr>
          <w:rFonts w:eastAsia="宋体"/>
          <w:szCs w:val="24"/>
        </w:rPr>
        <w:t>[</w:t>
      </w:r>
      <w:r>
        <w:rPr>
          <w:rFonts w:eastAsia="宋体"/>
          <w:szCs w:val="24"/>
        </w:rPr>
        <w:endnoteReference w:id="7"/>
      </w:r>
      <w:r>
        <w:rPr>
          <w:rFonts w:eastAsia="宋体"/>
          <w:szCs w:val="24"/>
        </w:rPr>
        <w:t>]</w:t>
      </w:r>
      <w:r>
        <w:rPr>
          <w:rFonts w:ascii="宋体" w:eastAsia="宋体" w:hAnsi="宋体" w:hint="eastAsia"/>
          <w:sz w:val="24"/>
          <w:szCs w:val="24"/>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动，是教师专业发展的一种有效途径。</w:t>
      </w:r>
    </w:p>
    <w:p w14:paraId="397932F8" w14:textId="521CA0C4" w:rsidR="00013AA4" w:rsidRDefault="00C946A3">
      <w:pPr>
        <w:ind w:firstLine="482"/>
        <w:rPr>
          <w:rFonts w:ascii="宋体" w:eastAsia="宋体" w:hAnsi="宋体"/>
          <w:b/>
          <w:sz w:val="24"/>
          <w:szCs w:val="24"/>
        </w:rPr>
      </w:pPr>
      <w:r>
        <w:rPr>
          <w:rFonts w:ascii="宋体" w:eastAsia="宋体" w:hAnsi="宋体" w:hint="eastAsia"/>
          <w:b/>
          <w:sz w:val="24"/>
          <w:szCs w:val="24"/>
        </w:rPr>
        <w:t>课堂观察：</w:t>
      </w:r>
    </w:p>
    <w:p w14:paraId="79A53619" w14:textId="77777777" w:rsidR="00013AA4" w:rsidRDefault="00C946A3">
      <w:pPr>
        <w:ind w:firstLine="480"/>
        <w:rPr>
          <w:rFonts w:ascii="宋体" w:eastAsia="宋体" w:hAnsi="宋体"/>
          <w:sz w:val="24"/>
          <w:szCs w:val="24"/>
        </w:rPr>
      </w:pPr>
      <w:bookmarkStart w:id="21" w:name="OLE_LINK10"/>
      <w:bookmarkStart w:id="22" w:name="OLE_LINK11"/>
      <w:bookmarkStart w:id="23" w:name="OLE_LINK9"/>
      <w:r>
        <w:rPr>
          <w:rFonts w:ascii="宋体" w:eastAsia="宋体" w:hAnsi="宋体" w:hint="eastAsia"/>
          <w:sz w:val="24"/>
          <w:szCs w:val="24"/>
        </w:rPr>
        <w:t>李长吉</w:t>
      </w:r>
      <w:bookmarkEnd w:id="21"/>
      <w:bookmarkEnd w:id="22"/>
      <w:bookmarkEnd w:id="23"/>
      <w:r>
        <w:rPr>
          <w:rFonts w:ascii="宋体" w:eastAsia="宋体" w:hAnsi="宋体" w:hint="eastAsia"/>
          <w:sz w:val="24"/>
          <w:szCs w:val="24"/>
        </w:rPr>
        <w:t>（2010）</w:t>
      </w:r>
      <w:r>
        <w:rPr>
          <w:rFonts w:eastAsia="宋体"/>
          <w:szCs w:val="24"/>
        </w:rPr>
        <w:t>[</w:t>
      </w:r>
      <w:r>
        <w:rPr>
          <w:rFonts w:eastAsia="宋体"/>
          <w:szCs w:val="24"/>
        </w:rPr>
        <w:endnoteReference w:id="8"/>
      </w:r>
      <w:r>
        <w:rPr>
          <w:rFonts w:eastAsia="宋体"/>
          <w:szCs w:val="24"/>
        </w:rPr>
        <w:t>]</w:t>
      </w:r>
      <w:r>
        <w:rPr>
          <w:rFonts w:ascii="宋体" w:eastAsia="宋体" w:hAnsi="宋体" w:hint="eastAsia"/>
          <w:sz w:val="24"/>
          <w:szCs w:val="24"/>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1）从方法论的角度看，课堂观察有一定的研究目的、工具和</w:t>
      </w:r>
      <w:r>
        <w:rPr>
          <w:rFonts w:ascii="宋体" w:eastAsia="宋体" w:hAnsi="宋体" w:hint="eastAsia"/>
          <w:sz w:val="24"/>
          <w:szCs w:val="24"/>
        </w:rPr>
        <w:lastRenderedPageBreak/>
        <w:t>程序等，是一种教育科学研究方法。（2）从教学手段的角度看，教师通过观察学生和反</w:t>
      </w:r>
      <w:bookmarkStart w:id="24" w:name="OLE_LINK13"/>
      <w:bookmarkStart w:id="25" w:name="OLE_LINK12"/>
      <w:r>
        <w:rPr>
          <w:rFonts w:ascii="宋体" w:eastAsia="宋体" w:hAnsi="宋体" w:hint="eastAsia"/>
          <w:sz w:val="24"/>
          <w:szCs w:val="24"/>
        </w:rPr>
        <w:t>省自身获得教学反馈，是一种提高教学的有效性的手段。（3）从发展途径的角度看，</w:t>
      </w:r>
      <w:bookmarkEnd w:id="24"/>
      <w:bookmarkEnd w:id="25"/>
      <w:r>
        <w:rPr>
          <w:rFonts w:ascii="宋体" w:eastAsia="宋体" w:hAnsi="宋体" w:hint="eastAsia"/>
          <w:sz w:val="24"/>
          <w:szCs w:val="24"/>
        </w:rPr>
        <w:t>课堂观察促进了教师专业发展，改善了学生学习，是一种实现师生共同发展的有效途径。此外，还有少部分研究者认为课堂观察是一种行为系统、研究方法、工作流程和团队合作。</w:t>
      </w:r>
    </w:p>
    <w:p w14:paraId="52194D66" w14:textId="77777777" w:rsidR="00013AA4" w:rsidRDefault="00C946A3">
      <w:pPr>
        <w:ind w:firstLine="480"/>
        <w:rPr>
          <w:rFonts w:ascii="宋体" w:eastAsia="宋体" w:hAnsi="宋体"/>
          <w:sz w:val="24"/>
          <w:szCs w:val="24"/>
        </w:rPr>
      </w:pPr>
      <w:commentRangeStart w:id="26"/>
      <w:r>
        <w:rPr>
          <w:rFonts w:ascii="宋体" w:eastAsia="宋体" w:hAnsi="宋体"/>
          <w:sz w:val="24"/>
          <w:szCs w:val="24"/>
        </w:rPr>
        <w:t>虽然对于课堂观察不同的人有不同的看法</w:t>
      </w:r>
      <w:r>
        <w:rPr>
          <w:rFonts w:ascii="宋体" w:eastAsia="宋体" w:hAnsi="宋体" w:hint="eastAsia"/>
          <w:sz w:val="24"/>
          <w:szCs w:val="24"/>
        </w:rPr>
        <w:t>，</w:t>
      </w:r>
      <w:r>
        <w:rPr>
          <w:rFonts w:ascii="宋体" w:eastAsia="宋体" w:hAnsi="宋体"/>
          <w:sz w:val="24"/>
          <w:szCs w:val="24"/>
        </w:rPr>
        <w:t>但是对于课堂观察的概念</w:t>
      </w:r>
      <w:r>
        <w:rPr>
          <w:rFonts w:ascii="宋体" w:eastAsia="宋体" w:hAnsi="宋体" w:hint="eastAsia"/>
          <w:sz w:val="24"/>
          <w:szCs w:val="24"/>
        </w:rPr>
        <w:t>，人们又了相对一致的认识。</w:t>
      </w:r>
      <w:commentRangeEnd w:id="26"/>
      <w:r>
        <w:rPr>
          <w:rStyle w:val="ae"/>
        </w:rPr>
        <w:commentReference w:id="26"/>
      </w:r>
    </w:p>
    <w:p w14:paraId="2FBB26AF" w14:textId="2F50688E" w:rsidR="00013AA4" w:rsidRDefault="00C946A3">
      <w:pPr>
        <w:ind w:firstLine="482"/>
        <w:rPr>
          <w:rFonts w:ascii="宋体" w:eastAsia="宋体" w:hAnsi="宋体"/>
          <w:b/>
          <w:sz w:val="24"/>
          <w:szCs w:val="24"/>
        </w:rPr>
      </w:pPr>
      <w:r>
        <w:rPr>
          <w:rFonts w:ascii="宋体" w:eastAsia="宋体" w:hAnsi="宋体" w:hint="eastAsia"/>
          <w:b/>
          <w:sz w:val="24"/>
          <w:szCs w:val="24"/>
        </w:rPr>
        <w:t>学生</w:t>
      </w:r>
      <w:bookmarkStart w:id="27" w:name="OLE_LINK17"/>
      <w:bookmarkStart w:id="28" w:name="OLE_LINK16"/>
      <w:bookmarkStart w:id="29" w:name="OLE_LINK15"/>
      <w:bookmarkStart w:id="30" w:name="OLE_LINK14"/>
      <w:bookmarkStart w:id="31" w:name="OLE_LINK4"/>
      <w:bookmarkStart w:id="32" w:name="OLE_LINK3"/>
      <w:r>
        <w:rPr>
          <w:rFonts w:ascii="宋体" w:eastAsia="宋体" w:hAnsi="宋体" w:hint="eastAsia"/>
          <w:b/>
          <w:sz w:val="24"/>
          <w:szCs w:val="24"/>
        </w:rPr>
        <w:t>课堂注视焦点</w:t>
      </w:r>
      <w:bookmarkEnd w:id="27"/>
      <w:bookmarkEnd w:id="28"/>
      <w:bookmarkEnd w:id="29"/>
      <w:bookmarkEnd w:id="30"/>
      <w:bookmarkEnd w:id="31"/>
      <w:bookmarkEnd w:id="32"/>
      <w:r>
        <w:rPr>
          <w:rFonts w:ascii="宋体" w:eastAsia="宋体" w:hAnsi="宋体" w:hint="eastAsia"/>
          <w:b/>
          <w:sz w:val="24"/>
          <w:szCs w:val="24"/>
        </w:rPr>
        <w:t>：</w:t>
      </w:r>
    </w:p>
    <w:p w14:paraId="39C7DF3E" w14:textId="77777777" w:rsidR="00013AA4" w:rsidRDefault="00C946A3">
      <w:pPr>
        <w:ind w:firstLine="480"/>
        <w:rPr>
          <w:rFonts w:ascii="宋体" w:eastAsia="宋体" w:hAnsi="宋体"/>
          <w:sz w:val="24"/>
          <w:szCs w:val="24"/>
        </w:rPr>
      </w:pPr>
      <w:r>
        <w:rPr>
          <w:rFonts w:ascii="宋体" w:eastAsia="宋体" w:hAnsi="宋体" w:hint="eastAsia"/>
          <w:sz w:val="24"/>
          <w:szCs w:val="24"/>
        </w:rPr>
        <w:t>已有的</w:t>
      </w:r>
      <w:r>
        <w:rPr>
          <w:rFonts w:ascii="宋体" w:eastAsia="宋体" w:hAnsi="宋体"/>
          <w:sz w:val="24"/>
          <w:szCs w:val="24"/>
        </w:rPr>
        <w:t>研究者多站在观察者的视角注视课堂</w:t>
      </w:r>
      <w:r>
        <w:rPr>
          <w:rFonts w:ascii="宋体" w:eastAsia="宋体" w:hAnsi="宋体" w:hint="eastAsia"/>
          <w:sz w:val="24"/>
          <w:szCs w:val="24"/>
        </w:rPr>
        <w:t>，崔允漷、沈毅（2007）</w:t>
      </w:r>
      <w:r>
        <w:rPr>
          <w:rFonts w:eastAsia="宋体"/>
          <w:szCs w:val="24"/>
        </w:rPr>
        <w:t>[</w:t>
      </w:r>
      <w:r>
        <w:rPr>
          <w:rFonts w:eastAsia="宋体"/>
          <w:szCs w:val="24"/>
        </w:rPr>
        <w:endnoteReference w:id="9"/>
      </w:r>
      <w:r>
        <w:rPr>
          <w:rFonts w:eastAsia="宋体"/>
          <w:szCs w:val="24"/>
        </w:rPr>
        <w:t>]</w:t>
      </w:r>
      <w:r>
        <w:rPr>
          <w:rFonts w:ascii="宋体" w:eastAsia="宋体" w:hAnsi="宋体" w:hint="eastAsia"/>
          <w:sz w:val="24"/>
          <w:szCs w:val="24"/>
        </w:rPr>
        <w:t>将课堂观察</w:t>
      </w:r>
      <w:r>
        <w:rPr>
          <w:rFonts w:ascii="宋体" w:eastAsia="宋体" w:hAnsi="宋体"/>
          <w:sz w:val="24"/>
          <w:szCs w:val="24"/>
        </w:rPr>
        <w:t>注视的范围按照教师教学</w:t>
      </w:r>
      <w:r>
        <w:rPr>
          <w:rFonts w:ascii="宋体" w:eastAsia="宋体" w:hAnsi="宋体" w:hint="eastAsia"/>
          <w:sz w:val="24"/>
          <w:szCs w:val="24"/>
        </w:rPr>
        <w:t>，</w:t>
      </w:r>
      <w:r>
        <w:rPr>
          <w:rFonts w:ascii="宋体" w:eastAsia="宋体" w:hAnsi="宋体"/>
          <w:sz w:val="24"/>
          <w:szCs w:val="24"/>
        </w:rPr>
        <w:t>学生学习</w:t>
      </w:r>
      <w:r>
        <w:rPr>
          <w:rFonts w:ascii="宋体" w:eastAsia="宋体" w:hAnsi="宋体" w:hint="eastAsia"/>
          <w:sz w:val="24"/>
          <w:szCs w:val="24"/>
        </w:rPr>
        <w:t>，</w:t>
      </w:r>
      <w:r>
        <w:rPr>
          <w:rFonts w:ascii="宋体" w:eastAsia="宋体" w:hAnsi="宋体"/>
          <w:sz w:val="24"/>
          <w:szCs w:val="24"/>
        </w:rPr>
        <w:t>课堂文化</w:t>
      </w:r>
      <w:r>
        <w:rPr>
          <w:rFonts w:ascii="宋体" w:eastAsia="宋体" w:hAnsi="宋体" w:hint="eastAsia"/>
          <w:sz w:val="24"/>
          <w:szCs w:val="24"/>
        </w:rPr>
        <w:t>，</w:t>
      </w:r>
      <w:r>
        <w:rPr>
          <w:rFonts w:ascii="宋体" w:eastAsia="宋体" w:hAnsi="宋体"/>
          <w:sz w:val="24"/>
          <w:szCs w:val="24"/>
        </w:rPr>
        <w:t>课堂性质四个维度进行划分</w:t>
      </w:r>
      <w:r>
        <w:rPr>
          <w:rFonts w:ascii="宋体" w:eastAsia="宋体" w:hAnsi="宋体" w:hint="eastAsia"/>
          <w:sz w:val="24"/>
          <w:szCs w:val="24"/>
        </w:rPr>
        <w:t>。</w:t>
      </w:r>
      <w:r>
        <w:rPr>
          <w:rFonts w:ascii="宋体" w:eastAsia="宋体" w:hAnsi="宋体"/>
          <w:sz w:val="24"/>
          <w:szCs w:val="24"/>
        </w:rPr>
        <w:t>站在参与者视角上的注视焦点研究</w:t>
      </w:r>
      <w:r>
        <w:rPr>
          <w:rFonts w:ascii="宋体" w:eastAsia="宋体" w:hAnsi="宋体" w:hint="eastAsia"/>
          <w:sz w:val="24"/>
          <w:szCs w:val="24"/>
        </w:rPr>
        <w:t>，</w:t>
      </w:r>
      <w:r>
        <w:rPr>
          <w:rFonts w:ascii="宋体" w:eastAsia="宋体" w:hAnsi="宋体"/>
          <w:sz w:val="24"/>
          <w:szCs w:val="24"/>
        </w:rPr>
        <w:t>多出现于心理学领域</w:t>
      </w:r>
      <w:r>
        <w:rPr>
          <w:rFonts w:ascii="宋体" w:eastAsia="宋体" w:hAnsi="宋体" w:hint="eastAsia"/>
          <w:sz w:val="24"/>
          <w:szCs w:val="24"/>
        </w:rPr>
        <w:t>。而</w:t>
      </w:r>
      <w:r>
        <w:rPr>
          <w:rFonts w:ascii="宋体" w:eastAsia="宋体" w:hAnsi="宋体"/>
          <w:sz w:val="24"/>
          <w:szCs w:val="24"/>
        </w:rPr>
        <w:t>少有人做有关学生课堂注视焦点定义的研究</w:t>
      </w:r>
      <w:r>
        <w:rPr>
          <w:rFonts w:ascii="宋体" w:eastAsia="宋体" w:hAnsi="宋体" w:hint="eastAsia"/>
          <w:sz w:val="24"/>
          <w:szCs w:val="24"/>
        </w:rPr>
        <w:t>。</w:t>
      </w:r>
    </w:p>
    <w:p w14:paraId="43CC14EE" w14:textId="77777777" w:rsidR="00013AA4" w:rsidRDefault="00C946A3">
      <w:pPr>
        <w:ind w:firstLine="480"/>
        <w:rPr>
          <w:rFonts w:ascii="宋体" w:eastAsia="宋体" w:hAnsi="宋体"/>
          <w:sz w:val="24"/>
          <w:szCs w:val="24"/>
        </w:rPr>
      </w:pPr>
      <w:r>
        <w:rPr>
          <w:rFonts w:ascii="宋体" w:eastAsia="宋体" w:hAnsi="宋体"/>
          <w:sz w:val="24"/>
          <w:szCs w:val="24"/>
        </w:rPr>
        <w:t>观察具体的事物</w:t>
      </w:r>
      <w:r>
        <w:rPr>
          <w:rFonts w:ascii="宋体" w:eastAsia="宋体" w:hAnsi="宋体" w:hint="eastAsia"/>
          <w:sz w:val="24"/>
          <w:szCs w:val="24"/>
        </w:rPr>
        <w:t>，</w:t>
      </w:r>
      <w:r>
        <w:rPr>
          <w:rFonts w:ascii="宋体" w:eastAsia="宋体" w:hAnsi="宋体"/>
          <w:sz w:val="24"/>
          <w:szCs w:val="24"/>
        </w:rPr>
        <w:t>以心理学眼动实验研究为</w:t>
      </w:r>
      <w:r>
        <w:rPr>
          <w:rFonts w:ascii="宋体" w:eastAsia="宋体" w:hAnsi="宋体" w:hint="eastAsia"/>
          <w:sz w:val="24"/>
          <w:szCs w:val="24"/>
        </w:rPr>
        <w:t>基础</w:t>
      </w:r>
      <w:r>
        <w:rPr>
          <w:rFonts w:eastAsia="宋体"/>
          <w:szCs w:val="24"/>
        </w:rPr>
        <w:t>[</w:t>
      </w:r>
      <w:r>
        <w:rPr>
          <w:rFonts w:eastAsia="宋体"/>
          <w:szCs w:val="24"/>
        </w:rPr>
        <w:endnoteReference w:id="10"/>
      </w:r>
      <w:r>
        <w:rPr>
          <w:rFonts w:eastAsia="宋体"/>
          <w:szCs w:val="24"/>
        </w:rPr>
        <w:t>]</w:t>
      </w:r>
      <w:r>
        <w:rPr>
          <w:rFonts w:ascii="宋体" w:eastAsia="宋体" w:hAnsi="宋体" w:hint="eastAsia"/>
          <w:sz w:val="24"/>
          <w:szCs w:val="24"/>
        </w:rPr>
        <w:t>，“学生课堂注视焦点”指得是学生本人课堂上看到的事物；</w:t>
      </w:r>
      <w:r>
        <w:rPr>
          <w:rFonts w:ascii="宋体" w:eastAsia="宋体" w:hAnsi="宋体"/>
          <w:sz w:val="24"/>
          <w:szCs w:val="24"/>
        </w:rPr>
        <w:t>观察具体事物的行为</w:t>
      </w:r>
      <w:r>
        <w:rPr>
          <w:rFonts w:ascii="宋体" w:eastAsia="宋体" w:hAnsi="宋体" w:hint="eastAsia"/>
          <w:sz w:val="24"/>
          <w:szCs w:val="24"/>
        </w:rPr>
        <w:t>，以</w:t>
      </w:r>
      <w:r>
        <w:rPr>
          <w:rFonts w:ascii="宋体" w:eastAsia="宋体" w:hAnsi="宋体"/>
          <w:sz w:val="24"/>
          <w:szCs w:val="24"/>
        </w:rPr>
        <w:t>传统的课堂观察的角度</w:t>
      </w:r>
      <w:r>
        <w:rPr>
          <w:rFonts w:ascii="宋体" w:eastAsia="宋体" w:hAnsi="宋体" w:hint="eastAsia"/>
          <w:sz w:val="24"/>
          <w:szCs w:val="24"/>
        </w:rPr>
        <w:t>，“学生课堂注视焦点”值得是师生的交互行为。</w:t>
      </w:r>
      <w:r>
        <w:rPr>
          <w:rFonts w:ascii="宋体" w:eastAsia="宋体" w:hAnsi="宋体"/>
          <w:sz w:val="24"/>
          <w:szCs w:val="24"/>
        </w:rPr>
        <w:t>本文所阐述的学生课堂注视焦点多倾向于第二种定义</w:t>
      </w:r>
      <w:r>
        <w:rPr>
          <w:rFonts w:ascii="宋体" w:eastAsia="宋体" w:hAnsi="宋体" w:hint="eastAsia"/>
          <w:sz w:val="24"/>
          <w:szCs w:val="24"/>
        </w:rPr>
        <w:t>。</w:t>
      </w:r>
      <w:r>
        <w:rPr>
          <w:rFonts w:ascii="宋体" w:eastAsia="宋体" w:hAnsi="宋体"/>
          <w:sz w:val="24"/>
          <w:szCs w:val="24"/>
        </w:rPr>
        <w:t xml:space="preserve"> </w:t>
      </w:r>
    </w:p>
    <w:p w14:paraId="074BCC46" w14:textId="77777777" w:rsidR="00013AA4" w:rsidRDefault="00C946A3">
      <w:pPr>
        <w:ind w:firstLine="482"/>
        <w:rPr>
          <w:rFonts w:ascii="宋体" w:eastAsia="宋体" w:hAnsi="宋体"/>
          <w:b/>
          <w:sz w:val="24"/>
          <w:szCs w:val="24"/>
        </w:rPr>
      </w:pPr>
      <w:r>
        <w:rPr>
          <w:rFonts w:ascii="宋体" w:eastAsia="宋体" w:hAnsi="宋体"/>
          <w:b/>
          <w:sz w:val="24"/>
          <w:szCs w:val="24"/>
        </w:rPr>
        <w:t>课堂观察的2种视角</w:t>
      </w:r>
      <w:r>
        <w:rPr>
          <w:rFonts w:ascii="宋体" w:eastAsia="宋体" w:hAnsi="宋体" w:hint="eastAsia"/>
          <w:b/>
          <w:sz w:val="24"/>
          <w:szCs w:val="24"/>
        </w:rPr>
        <w:t>：</w:t>
      </w:r>
    </w:p>
    <w:p w14:paraId="01E85CCB" w14:textId="77777777" w:rsidR="00013AA4" w:rsidRDefault="00C946A3">
      <w:pPr>
        <w:ind w:firstLine="480"/>
        <w:rPr>
          <w:rFonts w:ascii="宋体" w:eastAsia="宋体" w:hAnsi="宋体"/>
          <w:sz w:val="24"/>
          <w:szCs w:val="24"/>
        </w:rPr>
      </w:pPr>
      <w:r>
        <w:rPr>
          <w:rFonts w:ascii="宋体" w:eastAsia="宋体" w:hAnsi="宋体" w:hint="eastAsia"/>
          <w:sz w:val="24"/>
          <w:szCs w:val="24"/>
        </w:rPr>
        <w:t>课堂观察分两种视角，一种是参与者视角一种是旁观者视角。参与者视角指的是旁观者与参与者本人的视角相同，旁观者所见即为参与者本人所见。</w:t>
      </w:r>
    </w:p>
    <w:p w14:paraId="4A3C9689" w14:textId="77777777" w:rsidR="00013AA4" w:rsidRDefault="00C946A3">
      <w:pPr>
        <w:ind w:firstLine="480"/>
        <w:rPr>
          <w:rFonts w:ascii="宋体" w:eastAsia="宋体" w:hAnsi="宋体"/>
          <w:sz w:val="24"/>
          <w:szCs w:val="24"/>
        </w:rPr>
      </w:pPr>
      <w:r>
        <w:rPr>
          <w:rFonts w:ascii="宋体" w:eastAsia="宋体" w:hAnsi="宋体" w:hint="eastAsia"/>
          <w:sz w:val="24"/>
          <w:szCs w:val="24"/>
        </w:rPr>
        <w:t>旁观者视角指的是旁观者与参与者本人的视角不同，旁观者所见到的只是他个人的场景。</w:t>
      </w:r>
    </w:p>
    <w:p w14:paraId="1167E7DB"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3" w:name="_Toc449690843"/>
      <w:r>
        <w:rPr>
          <w:rFonts w:ascii="宋体" w:eastAsia="宋体" w:hAnsi="宋体" w:cs="Times New Roman" w:hint="eastAsia"/>
          <w:b/>
          <w:sz w:val="24"/>
          <w:szCs w:val="24"/>
        </w:rPr>
        <w:t>研究现状</w:t>
      </w:r>
      <w:bookmarkEnd w:id="33"/>
    </w:p>
    <w:p w14:paraId="5A367E1F" w14:textId="77777777" w:rsidR="00013AA4" w:rsidRDefault="00C946A3">
      <w:pPr>
        <w:ind w:firstLine="480"/>
        <w:rPr>
          <w:rFonts w:ascii="宋体" w:eastAsia="宋体" w:hAnsi="宋体"/>
          <w:sz w:val="24"/>
          <w:szCs w:val="24"/>
        </w:rPr>
      </w:pPr>
      <w:r>
        <w:rPr>
          <w:rFonts w:ascii="宋体" w:eastAsia="宋体" w:hAnsi="宋体" w:hint="eastAsia"/>
          <w:sz w:val="24"/>
          <w:szCs w:val="24"/>
        </w:rPr>
        <w:t>由于学生视角的课堂教学录像研究所需要的必备条件是可穿戴设备，如智能眼镜，运动相机等。在过去数年时间里面，这2种可穿戴设备在研究领域有了大量的应用。</w:t>
      </w:r>
      <w:r>
        <w:rPr>
          <w:rFonts w:eastAsia="宋体"/>
          <w:szCs w:val="24"/>
        </w:rPr>
        <w:t>[</w:t>
      </w:r>
      <w:r>
        <w:rPr>
          <w:rFonts w:eastAsia="宋体"/>
          <w:szCs w:val="24"/>
        </w:rPr>
        <w:endnoteReference w:id="11"/>
      </w:r>
      <w:r>
        <w:rPr>
          <w:rFonts w:eastAsia="宋体"/>
          <w:szCs w:val="24"/>
        </w:rPr>
        <w:t>]</w:t>
      </w:r>
      <w:r>
        <w:rPr>
          <w:rFonts w:ascii="宋体" w:eastAsia="宋体" w:hAnsi="宋体" w:hint="eastAsia"/>
          <w:sz w:val="24"/>
          <w:szCs w:val="24"/>
        </w:rPr>
        <w:t>比如，它被用来记录蜜蜂的蜂巢建设行为，海豚的回声定位模式，机械臂的遥控监视，和失重状态的动作捕捉。</w:t>
      </w:r>
    </w:p>
    <w:p w14:paraId="779142A0" w14:textId="77777777" w:rsidR="00013AA4" w:rsidRDefault="00C946A3">
      <w:pPr>
        <w:ind w:firstLine="480"/>
        <w:rPr>
          <w:rFonts w:ascii="宋体" w:eastAsia="宋体" w:hAnsi="宋体"/>
          <w:sz w:val="24"/>
          <w:szCs w:val="24"/>
        </w:rPr>
      </w:pPr>
      <w:r>
        <w:rPr>
          <w:rFonts w:ascii="宋体" w:eastAsia="宋体" w:hAnsi="宋体" w:hint="eastAsia"/>
          <w:sz w:val="24"/>
          <w:szCs w:val="24"/>
        </w:rPr>
        <w:t>此外，可穿戴设备还被应用于教育中。</w:t>
      </w:r>
      <w:r>
        <w:rPr>
          <w:rFonts w:ascii="宋体" w:eastAsia="宋体" w:hAnsi="宋体"/>
          <w:sz w:val="24"/>
          <w:szCs w:val="24"/>
        </w:rPr>
        <w:t>Kindt</w:t>
      </w:r>
      <w:r>
        <w:rPr>
          <w:rFonts w:ascii="宋体" w:eastAsia="宋体" w:hAnsi="宋体" w:hint="eastAsia"/>
          <w:sz w:val="24"/>
          <w:szCs w:val="24"/>
        </w:rPr>
        <w:t>使用一个头戴式</w:t>
      </w:r>
      <w:r>
        <w:rPr>
          <w:rFonts w:ascii="宋体" w:eastAsia="宋体" w:hAnsi="宋体"/>
          <w:sz w:val="24"/>
          <w:szCs w:val="24"/>
        </w:rPr>
        <w:t>GoPro</w:t>
      </w:r>
      <w:r>
        <w:rPr>
          <w:rFonts w:ascii="宋体" w:eastAsia="宋体" w:hAnsi="宋体" w:hint="eastAsia"/>
          <w:sz w:val="24"/>
          <w:szCs w:val="24"/>
        </w:rPr>
        <w:t>相机在课堂教学中对学生视角和学生的想法获得了更多的理解。McCaslin使用GoPro</w:t>
      </w:r>
      <w:r>
        <w:rPr>
          <w:rFonts w:ascii="宋体" w:eastAsia="宋体" w:hAnsi="宋体"/>
          <w:sz w:val="24"/>
          <w:szCs w:val="24"/>
        </w:rPr>
        <w:t>相机拍摄物理实验</w:t>
      </w:r>
      <w:r>
        <w:rPr>
          <w:rFonts w:ascii="宋体" w:eastAsia="宋体" w:hAnsi="宋体" w:hint="eastAsia"/>
          <w:sz w:val="24"/>
          <w:szCs w:val="24"/>
        </w:rPr>
        <w:t>，增强了学生对于材料失效机制的理解，同时增加学生学习材料科学课程的动机。</w:t>
      </w: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ng使用第一视角</w:t>
      </w:r>
      <w:r>
        <w:rPr>
          <w:rFonts w:ascii="宋体" w:eastAsia="宋体" w:hAnsi="宋体" w:hint="eastAsia"/>
          <w:sz w:val="24"/>
          <w:szCs w:val="24"/>
        </w:rPr>
        <w:t>拍摄实验室视频，用于实验室翻转课堂的实施。此外，还有部分老师用这些设备参与大气垂直温度的检测，以及橄榄球运动员的训练。</w:t>
      </w:r>
    </w:p>
    <w:p w14:paraId="1AB5EC63"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4" w:name="_Toc449690844"/>
      <w:r>
        <w:rPr>
          <w:rFonts w:ascii="宋体" w:eastAsia="宋体" w:hAnsi="宋体" w:hint="eastAsia"/>
          <w:sz w:val="24"/>
          <w:szCs w:val="24"/>
        </w:rPr>
        <w:t>应用于英语教学研究</w:t>
      </w:r>
      <w:bookmarkEnd w:id="34"/>
    </w:p>
    <w:p w14:paraId="503A59F8"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Kindt（2011）</w:t>
      </w:r>
      <w:r>
        <w:rPr>
          <w:rFonts w:eastAsia="宋体"/>
          <w:szCs w:val="24"/>
        </w:rPr>
        <w:t>[</w:t>
      </w:r>
      <w:r>
        <w:rPr>
          <w:rFonts w:eastAsia="宋体"/>
          <w:szCs w:val="24"/>
        </w:rPr>
        <w:endnoteReference w:id="12"/>
      </w:r>
      <w:r>
        <w:rPr>
          <w:rFonts w:eastAsia="宋体"/>
          <w:szCs w:val="24"/>
        </w:rPr>
        <w:t>]</w:t>
      </w:r>
      <w:r>
        <w:rPr>
          <w:rFonts w:ascii="宋体" w:eastAsia="宋体" w:hAnsi="宋体" w:hint="eastAsia"/>
          <w:sz w:val="24"/>
          <w:szCs w:val="24"/>
        </w:rPr>
        <w:t>为了了解学生能够看到的事物，在其英语课堂中引入GoPro相机拍摄一年级和二年级学生4个班上口语交流策略（OCS）这门课的场景。经过9周学生视角的观察，Duane Kindt收集了由该相机提供的独特视角的视频，活动和材料。</w:t>
      </w:r>
    </w:p>
    <w:p w14:paraId="699A6E49" w14:textId="77777777" w:rsidR="00013AA4" w:rsidRDefault="00C946A3">
      <w:pPr>
        <w:ind w:firstLine="480"/>
        <w:rPr>
          <w:rFonts w:ascii="宋体" w:eastAsia="宋体" w:hAnsi="宋体"/>
          <w:sz w:val="24"/>
          <w:szCs w:val="24"/>
        </w:rPr>
      </w:pPr>
      <w:r>
        <w:rPr>
          <w:rFonts w:ascii="宋体" w:eastAsia="宋体" w:hAnsi="宋体" w:hint="eastAsia"/>
          <w:sz w:val="24"/>
          <w:szCs w:val="24"/>
        </w:rPr>
        <w:t>第一个被GoPro相机记录的案例来源于一个2分钟自我介绍的对话任务，它提供了许多知识点，包括语言学和战略重点。因为数据的可视化，研究者不仅可以检查学生说了什么，还可以看到参与者们正在做什么。</w:t>
      </w:r>
      <w:r>
        <w:rPr>
          <w:rFonts w:ascii="宋体" w:eastAsia="宋体" w:hAnsi="宋体"/>
          <w:sz w:val="24"/>
          <w:szCs w:val="24"/>
        </w:rPr>
        <w:t>第四周</w:t>
      </w:r>
      <w:r>
        <w:rPr>
          <w:rFonts w:ascii="宋体" w:eastAsia="宋体" w:hAnsi="宋体" w:hint="eastAsia"/>
          <w:sz w:val="24"/>
          <w:szCs w:val="24"/>
        </w:rPr>
        <w:t>，Duane Kindt用GoPro镜头拍摄学生手势和表情。他选取了一个3分钟对学生进行个人辅导的片段。在同伴的帮助下，学生在文本翻译过程中出现的手势和表情相匹配。学生显露出极大的兴趣拍摄自己的课堂，尤其在实际创造中，他们处于最近发展区</w:t>
      </w:r>
      <w:r>
        <w:rPr>
          <w:rFonts w:ascii="宋体" w:eastAsia="宋体" w:hAnsi="宋体" w:hint="eastAsia"/>
          <w:sz w:val="24"/>
          <w:szCs w:val="24"/>
        </w:rPr>
        <w:lastRenderedPageBreak/>
        <w:t>(ZDP)</w:t>
      </w:r>
      <w:r>
        <w:rPr>
          <w:rFonts w:eastAsia="宋体"/>
          <w:szCs w:val="24"/>
        </w:rPr>
        <w:t>[</w:t>
      </w:r>
      <w:r>
        <w:rPr>
          <w:rFonts w:eastAsia="宋体"/>
          <w:szCs w:val="24"/>
        </w:rPr>
        <w:endnoteReference w:id="13"/>
      </w:r>
      <w:r>
        <w:rPr>
          <w:rFonts w:eastAsia="宋体"/>
          <w:szCs w:val="24"/>
        </w:rPr>
        <w:t>]</w:t>
      </w:r>
      <w:r>
        <w:rPr>
          <w:rFonts w:ascii="宋体" w:eastAsia="宋体" w:hAnsi="宋体" w:hint="eastAsia"/>
          <w:sz w:val="24"/>
          <w:szCs w:val="24"/>
        </w:rPr>
        <w:t>的时候，他们更容易达到与完成目标。</w:t>
      </w:r>
    </w:p>
    <w:p w14:paraId="6485D5A3" w14:textId="77777777" w:rsidR="00013AA4" w:rsidRDefault="00C946A3">
      <w:pPr>
        <w:ind w:firstLine="480"/>
        <w:rPr>
          <w:rFonts w:ascii="宋体" w:eastAsia="宋体" w:hAnsi="宋体"/>
          <w:sz w:val="24"/>
          <w:szCs w:val="24"/>
        </w:rPr>
      </w:pPr>
      <w:r>
        <w:rPr>
          <w:rFonts w:ascii="宋体" w:eastAsia="宋体" w:hAnsi="宋体" w:hint="eastAsia"/>
          <w:sz w:val="24"/>
          <w:szCs w:val="24"/>
        </w:rPr>
        <w:t>Duane Kindt发现采用GoPro相机进行学生视角的课堂观察有如下好处，一记录活动参与者看到的场景，不管是老师还是学生看到的。二是GoPro相机的拍摄功能能够记录教师的行为，这对于教师检验他们的肢体语言、手势等等具有好处。三是GoPro在场对于学生</w:t>
      </w:r>
      <w:r>
        <w:rPr>
          <w:rFonts w:ascii="宋体" w:eastAsia="宋体" w:hAnsi="宋体"/>
          <w:sz w:val="24"/>
          <w:szCs w:val="24"/>
        </w:rPr>
        <w:t>有一定压力</w:t>
      </w:r>
      <w:r>
        <w:rPr>
          <w:rFonts w:ascii="宋体" w:eastAsia="宋体" w:hAnsi="宋体" w:hint="eastAsia"/>
          <w:sz w:val="24"/>
          <w:szCs w:val="24"/>
        </w:rPr>
        <w:t>，能够间接约束学生的行为，但是学生最后又不会感到不自在。</w:t>
      </w:r>
      <w:r>
        <w:rPr>
          <w:rFonts w:ascii="宋体" w:eastAsia="宋体" w:hAnsi="宋体"/>
          <w:sz w:val="24"/>
          <w:szCs w:val="24"/>
        </w:rPr>
        <w:t xml:space="preserve"> </w:t>
      </w:r>
    </w:p>
    <w:p w14:paraId="7D61B65D"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5" w:name="_Toc449690845"/>
      <w:r>
        <w:rPr>
          <w:rFonts w:ascii="宋体" w:eastAsia="宋体" w:hAnsi="宋体" w:hint="eastAsia"/>
          <w:sz w:val="24"/>
          <w:szCs w:val="24"/>
        </w:rPr>
        <w:t>应用于物理实验教学研究</w:t>
      </w:r>
      <w:bookmarkEnd w:id="35"/>
    </w:p>
    <w:p w14:paraId="289DFA0F" w14:textId="77777777" w:rsidR="00013AA4" w:rsidRDefault="00C946A3">
      <w:pPr>
        <w:ind w:firstLine="480"/>
        <w:rPr>
          <w:rFonts w:ascii="宋体" w:eastAsia="宋体" w:hAnsi="宋体"/>
          <w:sz w:val="24"/>
          <w:szCs w:val="24"/>
        </w:rPr>
      </w:pPr>
      <w:r>
        <w:rPr>
          <w:rFonts w:ascii="宋体" w:eastAsia="宋体" w:hAnsi="宋体" w:hint="eastAsia"/>
          <w:sz w:val="24"/>
          <w:szCs w:val="24"/>
        </w:rPr>
        <w:t>在Sara McCaslin（2013）的研究</w:t>
      </w:r>
      <w:r>
        <w:rPr>
          <w:rFonts w:eastAsia="宋体"/>
          <w:szCs w:val="24"/>
        </w:rPr>
        <w:t>[</w:t>
      </w:r>
      <w:r>
        <w:rPr>
          <w:rFonts w:eastAsia="宋体"/>
          <w:szCs w:val="24"/>
        </w:rPr>
        <w:endnoteReference w:id="14"/>
      </w:r>
      <w:r>
        <w:rPr>
          <w:rFonts w:eastAsia="宋体"/>
          <w:szCs w:val="24"/>
        </w:rPr>
        <w:t>]</w:t>
      </w:r>
      <w:r>
        <w:rPr>
          <w:rFonts w:ascii="宋体" w:eastAsia="宋体" w:hAnsi="宋体" w:hint="eastAsia"/>
          <w:sz w:val="24"/>
          <w:szCs w:val="24"/>
        </w:rPr>
        <w:t>中，</w:t>
      </w:r>
      <w:r>
        <w:rPr>
          <w:rFonts w:ascii="宋体" w:eastAsia="宋体" w:hAnsi="宋体"/>
          <w:sz w:val="24"/>
          <w:szCs w:val="24"/>
        </w:rPr>
        <w:t>GoPro</w:t>
      </w:r>
      <w:r>
        <w:rPr>
          <w:rFonts w:ascii="宋体" w:eastAsia="宋体" w:hAnsi="宋体" w:hint="eastAsia"/>
          <w:sz w:val="24"/>
          <w:szCs w:val="24"/>
        </w:rPr>
        <w:t>相机被用于课堂实验室环境里改进学生对于材料失效机制的理解，同时增加学生在材料科学课程的动机。学生使用</w:t>
      </w:r>
      <w:r>
        <w:rPr>
          <w:rFonts w:ascii="宋体" w:eastAsia="宋体" w:hAnsi="宋体"/>
          <w:sz w:val="24"/>
          <w:szCs w:val="24"/>
        </w:rPr>
        <w:t>GoPro</w:t>
      </w:r>
      <w:r>
        <w:rPr>
          <w:rFonts w:ascii="宋体" w:eastAsia="宋体" w:hAnsi="宋体" w:hint="eastAsia"/>
          <w:sz w:val="24"/>
          <w:szCs w:val="24"/>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4F8ED70F" w14:textId="77777777" w:rsidR="00013AA4" w:rsidRDefault="00C946A3">
      <w:pPr>
        <w:pStyle w:val="11"/>
        <w:numPr>
          <w:ilvl w:val="0"/>
          <w:numId w:val="3"/>
        </w:numPr>
        <w:tabs>
          <w:tab w:val="left" w:pos="619"/>
        </w:tabs>
        <w:ind w:firstLineChars="0"/>
        <w:outlineLvl w:val="2"/>
        <w:rPr>
          <w:rFonts w:ascii="宋体" w:eastAsia="宋体" w:hAnsi="宋体"/>
          <w:sz w:val="24"/>
          <w:szCs w:val="24"/>
        </w:rPr>
      </w:pPr>
      <w:bookmarkStart w:id="36" w:name="_Toc449690846"/>
      <w:r>
        <w:rPr>
          <w:rFonts w:ascii="宋体" w:eastAsia="宋体" w:hAnsi="宋体" w:hint="eastAsia"/>
          <w:sz w:val="24"/>
          <w:szCs w:val="24"/>
        </w:rPr>
        <w:t>应用于实验室的翻转课堂研究</w:t>
      </w:r>
      <w:bookmarkEnd w:id="36"/>
    </w:p>
    <w:p w14:paraId="35DD2A79" w14:textId="77777777" w:rsidR="00013AA4" w:rsidRDefault="00C946A3">
      <w:pPr>
        <w:ind w:firstLine="48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u</w:t>
      </w:r>
      <w:r>
        <w:rPr>
          <w:rFonts w:ascii="宋体" w:eastAsia="宋体" w:hAnsi="宋体"/>
          <w:sz w:val="24"/>
          <w:szCs w:val="24"/>
        </w:rPr>
        <w:t>ng(2015)</w:t>
      </w:r>
      <w:r>
        <w:rPr>
          <w:rFonts w:eastAsia="宋体"/>
          <w:szCs w:val="24"/>
        </w:rPr>
        <w:t>[</w:t>
      </w:r>
      <w:r>
        <w:rPr>
          <w:rFonts w:eastAsia="宋体"/>
          <w:szCs w:val="24"/>
        </w:rPr>
        <w:endnoteReference w:id="15"/>
      </w:r>
      <w:r>
        <w:rPr>
          <w:rFonts w:eastAsia="宋体"/>
          <w:szCs w:val="24"/>
        </w:rPr>
        <w:t>]</w:t>
      </w:r>
      <w:r>
        <w:rPr>
          <w:rFonts w:ascii="宋体" w:eastAsia="宋体" w:hAnsi="宋体"/>
          <w:sz w:val="24"/>
          <w:szCs w:val="24"/>
        </w:rPr>
        <w:t>认为当前的翻转课堂模型确保了学习</w:t>
      </w:r>
      <w:r>
        <w:rPr>
          <w:rFonts w:ascii="宋体" w:eastAsia="宋体" w:hAnsi="宋体" w:hint="eastAsia"/>
          <w:sz w:val="24"/>
          <w:szCs w:val="24"/>
        </w:rPr>
        <w:t>不会被困难和简陋的环境所限制住。任何地方，任何时间只要有网络，就可以上课。大多数翻转课堂和在线课程使用</w:t>
      </w:r>
      <w:r>
        <w:rPr>
          <w:rFonts w:ascii="宋体" w:eastAsia="宋体" w:hAnsi="宋体"/>
          <w:sz w:val="24"/>
          <w:szCs w:val="24"/>
        </w:rPr>
        <w:t>PPT</w:t>
      </w:r>
      <w:r>
        <w:rPr>
          <w:rFonts w:ascii="宋体" w:eastAsia="宋体" w:hAnsi="宋体" w:hint="eastAsia"/>
          <w:sz w:val="24"/>
          <w:szCs w:val="24"/>
        </w:rPr>
        <w:t>用人的声音录制成视频。在实验教学中，“翻转实验室”（</w:t>
      </w:r>
      <w:r>
        <w:rPr>
          <w:rFonts w:ascii="宋体" w:eastAsia="宋体" w:hAnsi="宋体"/>
          <w:sz w:val="24"/>
          <w:szCs w:val="24"/>
        </w:rPr>
        <w:t>flipped pre-lab</w:t>
      </w:r>
      <w:r>
        <w:rPr>
          <w:rFonts w:ascii="宋体" w:eastAsia="宋体" w:hAnsi="宋体" w:hint="eastAsia"/>
          <w:sz w:val="24"/>
          <w:szCs w:val="24"/>
        </w:rPr>
        <w:t>）却不能采用这样一种方式。最接近的技术就是使用手持式摄像机拍摄视频作为实验教学材料，而他们采用了更加方便的工具，</w:t>
      </w:r>
      <w:r>
        <w:rPr>
          <w:rFonts w:ascii="宋体" w:eastAsia="宋体" w:hAnsi="宋体"/>
          <w:sz w:val="24"/>
          <w:szCs w:val="24"/>
        </w:rPr>
        <w:t>GoPro</w:t>
      </w:r>
      <w:r>
        <w:rPr>
          <w:rFonts w:ascii="宋体" w:eastAsia="宋体" w:hAnsi="宋体" w:hint="eastAsia"/>
          <w:sz w:val="24"/>
          <w:szCs w:val="24"/>
        </w:rPr>
        <w:t>相机，允许老师用一种全新的视角向学生们展开实验室教学工作。他们发现GoPro相机在实验室里的应用是一项崭新的翻转课堂模式，对学生也是非常有吸引力的。教师和学生发现使用它除了能够在实验室中减少安全隐患，还可以用来加强他们对知识和实验的理解。</w:t>
      </w:r>
    </w:p>
    <w:p w14:paraId="00B33D80" w14:textId="77777777" w:rsidR="00013AA4" w:rsidRDefault="00C946A3">
      <w:pPr>
        <w:pStyle w:val="11"/>
        <w:numPr>
          <w:ilvl w:val="0"/>
          <w:numId w:val="2"/>
        </w:numPr>
        <w:spacing w:before="120" w:after="120"/>
        <w:ind w:firstLineChars="0"/>
        <w:outlineLvl w:val="1"/>
        <w:rPr>
          <w:rFonts w:ascii="宋体" w:eastAsia="宋体" w:hAnsi="宋体" w:cs="Times New Roman"/>
          <w:b/>
          <w:sz w:val="24"/>
          <w:szCs w:val="24"/>
        </w:rPr>
      </w:pPr>
      <w:bookmarkStart w:id="37" w:name="_Toc449690847"/>
      <w:commentRangeStart w:id="38"/>
      <w:r>
        <w:rPr>
          <w:rFonts w:ascii="宋体" w:eastAsia="宋体" w:hAnsi="宋体" w:cs="Times New Roman" w:hint="eastAsia"/>
          <w:b/>
          <w:sz w:val="24"/>
          <w:szCs w:val="24"/>
        </w:rPr>
        <w:t>当前学生视角的</w:t>
      </w:r>
      <w:r>
        <w:rPr>
          <w:rFonts w:ascii="宋体" w:eastAsia="宋体" w:hAnsi="宋体" w:cs="Times New Roman"/>
          <w:b/>
          <w:sz w:val="24"/>
          <w:szCs w:val="24"/>
        </w:rPr>
        <w:t>课堂教学录像研究</w:t>
      </w:r>
      <w:r>
        <w:rPr>
          <w:rFonts w:ascii="宋体" w:eastAsia="宋体" w:hAnsi="宋体" w:cs="Times New Roman" w:hint="eastAsia"/>
          <w:b/>
          <w:sz w:val="24"/>
          <w:szCs w:val="24"/>
        </w:rPr>
        <w:t>存在的问题</w:t>
      </w:r>
      <w:commentRangeEnd w:id="38"/>
      <w:r>
        <w:commentReference w:id="38"/>
      </w:r>
      <w:bookmarkEnd w:id="37"/>
    </w:p>
    <w:p w14:paraId="774B0D4C" w14:textId="77777777" w:rsidR="00013AA4" w:rsidRDefault="00C946A3">
      <w:pPr>
        <w:pStyle w:val="3"/>
        <w:spacing w:line="240" w:lineRule="auto"/>
        <w:ind w:firstLine="480"/>
        <w:rPr>
          <w:rFonts w:ascii="宋体" w:eastAsia="宋体" w:hAnsi="宋体"/>
          <w:b w:val="0"/>
          <w:bCs w:val="0"/>
          <w:sz w:val="24"/>
          <w:szCs w:val="24"/>
        </w:rPr>
      </w:pPr>
      <w:bookmarkStart w:id="39" w:name="_Toc449690848"/>
      <w:r>
        <w:rPr>
          <w:rFonts w:ascii="宋体" w:eastAsia="宋体" w:hAnsi="宋体" w:hint="eastAsia"/>
          <w:b w:val="0"/>
          <w:bCs w:val="0"/>
          <w:sz w:val="24"/>
          <w:szCs w:val="24"/>
        </w:rPr>
        <w:t>1.</w:t>
      </w:r>
      <w:r>
        <w:rPr>
          <w:rFonts w:ascii="宋体" w:eastAsia="宋体" w:hAnsi="宋体"/>
          <w:b w:val="0"/>
          <w:bCs w:val="0"/>
          <w:sz w:val="24"/>
          <w:szCs w:val="24"/>
        </w:rPr>
        <w:t>研究条件</w:t>
      </w:r>
      <w:r>
        <w:rPr>
          <w:rFonts w:ascii="宋体" w:eastAsia="宋体" w:hAnsi="宋体" w:hint="eastAsia"/>
          <w:b w:val="0"/>
          <w:bCs w:val="0"/>
          <w:sz w:val="24"/>
          <w:szCs w:val="24"/>
        </w:rPr>
        <w:t>的限制，样本数量不多。</w:t>
      </w:r>
      <w:bookmarkEnd w:id="39"/>
    </w:p>
    <w:p w14:paraId="154A067D" w14:textId="77777777" w:rsidR="00013AA4" w:rsidRDefault="00C946A3">
      <w:pPr>
        <w:ind w:firstLineChars="0"/>
        <w:rPr>
          <w:rFonts w:ascii="宋体" w:eastAsia="宋体" w:hAnsi="宋体"/>
          <w:sz w:val="24"/>
          <w:szCs w:val="24"/>
        </w:rPr>
      </w:pPr>
      <w:r>
        <w:rPr>
          <w:rFonts w:ascii="宋体" w:eastAsia="宋体" w:hAnsi="宋体"/>
          <w:sz w:val="24"/>
          <w:szCs w:val="24"/>
        </w:rPr>
        <w:tab/>
        <w:t>学生视角的</w:t>
      </w:r>
      <w:r>
        <w:rPr>
          <w:rFonts w:ascii="宋体" w:eastAsia="宋体" w:hAnsi="宋体" w:hint="eastAsia"/>
          <w:sz w:val="24"/>
          <w:szCs w:val="24"/>
        </w:rPr>
        <w:t>课堂观察需要给研究对象一个支持录像功能而又小巧的可穿戴设备，如GoPro、谷歌眼镜等等，而这类设备往往价格昂贵，不能支持所有学生的配备。当前的研究多以某个学生为案例展开调查。</w:t>
      </w:r>
    </w:p>
    <w:p w14:paraId="53E79B63" w14:textId="77777777" w:rsidR="00013AA4" w:rsidRDefault="00C946A3">
      <w:pPr>
        <w:pStyle w:val="3"/>
        <w:spacing w:line="240" w:lineRule="auto"/>
        <w:ind w:firstLine="480"/>
        <w:rPr>
          <w:rFonts w:ascii="宋体" w:eastAsia="宋体" w:hAnsi="宋体"/>
          <w:b w:val="0"/>
          <w:bCs w:val="0"/>
          <w:sz w:val="24"/>
          <w:szCs w:val="24"/>
        </w:rPr>
      </w:pPr>
      <w:bookmarkStart w:id="40" w:name="_Toc449690849"/>
      <w:r>
        <w:rPr>
          <w:rFonts w:ascii="宋体" w:eastAsia="宋体" w:hAnsi="宋体" w:hint="eastAsia"/>
          <w:b w:val="0"/>
          <w:bCs w:val="0"/>
          <w:sz w:val="24"/>
          <w:szCs w:val="24"/>
        </w:rPr>
        <w:t>2.局限于单一学科，推广方面有难度。</w:t>
      </w:r>
      <w:bookmarkEnd w:id="40"/>
    </w:p>
    <w:p w14:paraId="774104B8" w14:textId="77777777" w:rsidR="00013AA4" w:rsidRDefault="00C946A3">
      <w:pPr>
        <w:ind w:firstLine="480"/>
        <w:rPr>
          <w:rFonts w:ascii="宋体" w:eastAsia="宋体" w:hAnsi="宋体"/>
          <w:sz w:val="24"/>
          <w:szCs w:val="24"/>
        </w:rPr>
      </w:pPr>
      <w:r>
        <w:rPr>
          <w:rFonts w:ascii="宋体" w:eastAsia="宋体" w:hAnsi="宋体"/>
          <w:sz w:val="24"/>
          <w:szCs w:val="24"/>
        </w:rPr>
        <w:t>已有的研究多应用在大学的工科</w:t>
      </w:r>
      <w:r>
        <w:rPr>
          <w:rFonts w:ascii="宋体" w:eastAsia="宋体" w:hAnsi="宋体" w:hint="eastAsia"/>
          <w:sz w:val="24"/>
          <w:szCs w:val="24"/>
        </w:rPr>
        <w:t>，</w:t>
      </w:r>
      <w:r>
        <w:rPr>
          <w:rFonts w:ascii="宋体" w:eastAsia="宋体" w:hAnsi="宋体"/>
          <w:sz w:val="24"/>
          <w:szCs w:val="24"/>
        </w:rPr>
        <w:t>对实验的观察有较大的帮助</w:t>
      </w:r>
      <w:r>
        <w:rPr>
          <w:rFonts w:ascii="宋体" w:eastAsia="宋体" w:hAnsi="宋体" w:hint="eastAsia"/>
          <w:sz w:val="24"/>
          <w:szCs w:val="24"/>
        </w:rPr>
        <w:t>，</w:t>
      </w:r>
      <w:r>
        <w:rPr>
          <w:rFonts w:ascii="宋体" w:eastAsia="宋体" w:hAnsi="宋体"/>
          <w:sz w:val="24"/>
          <w:szCs w:val="24"/>
        </w:rPr>
        <w:t>少数研究拓展到了文史类的学科如外语课堂的观察</w:t>
      </w:r>
      <w:r>
        <w:rPr>
          <w:rFonts w:ascii="宋体" w:eastAsia="宋体" w:hAnsi="宋体" w:hint="eastAsia"/>
          <w:sz w:val="24"/>
          <w:szCs w:val="24"/>
        </w:rPr>
        <w:t>。</w:t>
      </w:r>
      <w:r>
        <w:rPr>
          <w:rFonts w:ascii="宋体" w:eastAsia="宋体" w:hAnsi="宋体"/>
          <w:sz w:val="24"/>
          <w:szCs w:val="24"/>
        </w:rPr>
        <w:t>因为研究经费的限制</w:t>
      </w:r>
      <w:r>
        <w:rPr>
          <w:rFonts w:ascii="宋体" w:eastAsia="宋体" w:hAnsi="宋体" w:hint="eastAsia"/>
          <w:sz w:val="24"/>
          <w:szCs w:val="24"/>
        </w:rPr>
        <w:t>，</w:t>
      </w:r>
      <w:r>
        <w:rPr>
          <w:rFonts w:ascii="宋体" w:eastAsia="宋体" w:hAnsi="宋体"/>
          <w:sz w:val="24"/>
          <w:szCs w:val="24"/>
        </w:rPr>
        <w:t>很多研究者都是自己掏钱购买设备</w:t>
      </w:r>
      <w:r>
        <w:rPr>
          <w:rFonts w:ascii="宋体" w:eastAsia="宋体" w:hAnsi="宋体" w:hint="eastAsia"/>
          <w:sz w:val="24"/>
          <w:szCs w:val="24"/>
        </w:rPr>
        <w:t>。</w:t>
      </w:r>
    </w:p>
    <w:p w14:paraId="145F0C4B" w14:textId="77777777" w:rsidR="00013AA4" w:rsidRDefault="00C946A3">
      <w:pPr>
        <w:pStyle w:val="3"/>
        <w:spacing w:line="240" w:lineRule="auto"/>
        <w:ind w:firstLine="480"/>
        <w:rPr>
          <w:rFonts w:ascii="宋体" w:eastAsia="宋体" w:hAnsi="宋体"/>
          <w:b w:val="0"/>
          <w:bCs w:val="0"/>
          <w:sz w:val="24"/>
          <w:szCs w:val="24"/>
        </w:rPr>
      </w:pPr>
      <w:bookmarkStart w:id="41" w:name="_Toc449690850"/>
      <w:r>
        <w:rPr>
          <w:rFonts w:ascii="宋体" w:eastAsia="宋体" w:hAnsi="宋体" w:hint="eastAsia"/>
          <w:b w:val="0"/>
          <w:bCs w:val="0"/>
          <w:sz w:val="24"/>
          <w:szCs w:val="24"/>
        </w:rPr>
        <w:t>3.定性研究居多，研究具有主观性</w:t>
      </w:r>
      <w:bookmarkEnd w:id="41"/>
    </w:p>
    <w:p w14:paraId="1D67600E" w14:textId="77777777" w:rsidR="00013AA4" w:rsidRDefault="00C946A3">
      <w:pPr>
        <w:ind w:firstLine="480"/>
        <w:rPr>
          <w:rFonts w:ascii="宋体" w:eastAsia="宋体" w:hAnsi="宋体"/>
          <w:sz w:val="24"/>
          <w:szCs w:val="24"/>
        </w:rPr>
      </w:pPr>
      <w:r>
        <w:rPr>
          <w:rFonts w:ascii="宋体" w:eastAsia="宋体" w:hAnsi="宋体"/>
          <w:sz w:val="24"/>
          <w:szCs w:val="24"/>
        </w:rPr>
        <w:t>大多数研究者只是拍摄了学生视角的视频</w:t>
      </w:r>
      <w:r>
        <w:rPr>
          <w:rFonts w:ascii="宋体" w:eastAsia="宋体" w:hAnsi="宋体" w:hint="eastAsia"/>
          <w:sz w:val="24"/>
          <w:szCs w:val="24"/>
        </w:rPr>
        <w:t>，</w:t>
      </w:r>
      <w:r>
        <w:rPr>
          <w:rFonts w:ascii="宋体" w:eastAsia="宋体" w:hAnsi="宋体"/>
          <w:sz w:val="24"/>
          <w:szCs w:val="24"/>
        </w:rPr>
        <w:t>具体的分析编码比较少</w:t>
      </w:r>
      <w:r>
        <w:rPr>
          <w:rFonts w:ascii="宋体" w:eastAsia="宋体" w:hAnsi="宋体" w:hint="eastAsia"/>
          <w:sz w:val="24"/>
          <w:szCs w:val="24"/>
        </w:rPr>
        <w:t>。</w:t>
      </w:r>
      <w:r>
        <w:rPr>
          <w:rFonts w:ascii="宋体" w:eastAsia="宋体" w:hAnsi="宋体"/>
          <w:sz w:val="24"/>
          <w:szCs w:val="24"/>
        </w:rPr>
        <w:t>对于学生视角的视频进行质性的分析</w:t>
      </w:r>
      <w:r>
        <w:rPr>
          <w:rFonts w:ascii="宋体" w:eastAsia="宋体" w:hAnsi="宋体" w:hint="eastAsia"/>
          <w:sz w:val="24"/>
          <w:szCs w:val="24"/>
        </w:rPr>
        <w:t>，</w:t>
      </w:r>
      <w:r>
        <w:rPr>
          <w:rFonts w:ascii="宋体" w:eastAsia="宋体" w:hAnsi="宋体"/>
          <w:sz w:val="24"/>
          <w:szCs w:val="24"/>
        </w:rPr>
        <w:t>但是研究的不深入</w:t>
      </w:r>
      <w:r>
        <w:rPr>
          <w:rFonts w:ascii="宋体" w:eastAsia="宋体" w:hAnsi="宋体" w:hint="eastAsia"/>
          <w:sz w:val="24"/>
          <w:szCs w:val="24"/>
        </w:rPr>
        <w:t>。</w:t>
      </w:r>
    </w:p>
    <w:p w14:paraId="21DCC584" w14:textId="77777777" w:rsidR="00013AA4" w:rsidRDefault="00C946A3">
      <w:pPr>
        <w:pStyle w:val="11"/>
        <w:numPr>
          <w:ilvl w:val="0"/>
          <w:numId w:val="2"/>
        </w:numPr>
        <w:ind w:firstLineChars="0"/>
        <w:outlineLvl w:val="1"/>
        <w:rPr>
          <w:rFonts w:ascii="宋体" w:eastAsia="宋体" w:hAnsi="宋体" w:cs="Times New Roman"/>
          <w:b/>
          <w:sz w:val="24"/>
          <w:szCs w:val="24"/>
        </w:rPr>
      </w:pPr>
      <w:bookmarkStart w:id="42" w:name="_Toc449690851"/>
      <w:r>
        <w:rPr>
          <w:rFonts w:ascii="宋体" w:eastAsia="宋体" w:hAnsi="宋体" w:cs="Times New Roman" w:hint="eastAsia"/>
          <w:b/>
          <w:sz w:val="24"/>
          <w:szCs w:val="24"/>
        </w:rPr>
        <w:t>当前学生视角的课堂教学互动行为分析方法存在的问题</w:t>
      </w:r>
      <w:bookmarkEnd w:id="42"/>
    </w:p>
    <w:p w14:paraId="2D921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自视频记录诞生以来，研究者就试图将其引入课堂，并通过课堂视频分析，帮助教师发现教学中存在的问题。常见的课堂视频分析方法有弗兰德互动分析系统（FlandersInteractionAnalysisSystem，FIAS）、S-T分析法、TIMSS录像分</w:t>
      </w:r>
      <w:r>
        <w:rPr>
          <w:rFonts w:ascii="宋体" w:eastAsia="宋体" w:hAnsi="宋体" w:hint="eastAsia"/>
          <w:sz w:val="24"/>
          <w:szCs w:val="24"/>
        </w:rPr>
        <w:lastRenderedPageBreak/>
        <w:t>析法、IIS图分析法等。Anorue认为在课堂观察分析方法中FIAS最有效，其应用面也最广。</w:t>
      </w:r>
      <w:r>
        <w:rPr>
          <w:rFonts w:ascii="宋体" w:eastAsia="宋体" w:hAnsi="宋体"/>
          <w:sz w:val="24"/>
          <w:szCs w:val="24"/>
        </w:rPr>
        <w:endnoteReference w:id="16"/>
      </w:r>
    </w:p>
    <w:p w14:paraId="58861787"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FIAS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FIAS作了进一步的改进，提出了基于信息技术的互动分析编码系统（InformationTechno-BasedInteractionAnalysisSystem，ITIAS），增加了人与技术之间的互动，能够比较准确地反映多媒体教室课堂教学的真实情形。然而，ITIAS是在信息技术进课堂的初期提出的，十年间技术的巨大进步引发了教学环境和教学方式的重大变革，课堂教学环境从多媒体教室向1:1数字化课堂发展，教学内容传递方式以及教学互动行为已经产生较大改变，将ITIAS直接应用于1:1数字化课堂视频录像分析会存在问题。</w:t>
      </w:r>
      <w:r>
        <w:rPr>
          <w:rFonts w:ascii="宋体" w:eastAsia="宋体" w:hAnsi="宋体"/>
          <w:sz w:val="24"/>
          <w:szCs w:val="24"/>
        </w:rPr>
        <w:endnoteReference w:id="17"/>
      </w:r>
    </w:p>
    <w:p w14:paraId="2B416DEF" w14:textId="77777777" w:rsidR="00013AA4" w:rsidRDefault="00C946A3">
      <w:pPr>
        <w:ind w:firstLineChars="0" w:firstLine="420"/>
        <w:rPr>
          <w:rFonts w:ascii="宋体" w:eastAsia="宋体" w:hAnsi="宋体"/>
          <w:sz w:val="24"/>
          <w:szCs w:val="24"/>
        </w:rPr>
      </w:pPr>
      <w:r>
        <w:rPr>
          <w:rFonts w:ascii="宋体" w:eastAsia="宋体" w:hAnsi="宋体"/>
          <w:sz w:val="24"/>
          <w:szCs w:val="24"/>
        </w:rPr>
        <w:t>随后</w:t>
      </w:r>
      <w:r>
        <w:rPr>
          <w:rFonts w:ascii="宋体" w:eastAsia="宋体" w:hAnsi="宋体" w:hint="eastAsia"/>
          <w:sz w:val="24"/>
          <w:szCs w:val="24"/>
        </w:rPr>
        <w:t>，</w:t>
      </w:r>
      <w:r>
        <w:rPr>
          <w:rFonts w:ascii="宋体" w:eastAsia="宋体" w:hAnsi="宋体"/>
          <w:sz w:val="24"/>
          <w:szCs w:val="24"/>
        </w:rPr>
        <w:t>韩后</w:t>
      </w:r>
      <w:r>
        <w:rPr>
          <w:rFonts w:ascii="宋体" w:eastAsia="宋体" w:hAnsi="宋体" w:hint="eastAsia"/>
          <w:sz w:val="24"/>
          <w:szCs w:val="24"/>
        </w:rPr>
        <w:t>（201</w:t>
      </w:r>
      <w:r>
        <w:rPr>
          <w:rFonts w:ascii="宋体" w:eastAsia="宋体" w:hAnsi="宋体"/>
          <w:sz w:val="24"/>
          <w:szCs w:val="24"/>
        </w:rPr>
        <w:t>5</w:t>
      </w:r>
      <w:r>
        <w:rPr>
          <w:rFonts w:ascii="宋体" w:eastAsia="宋体" w:hAnsi="宋体" w:hint="eastAsia"/>
          <w:sz w:val="24"/>
          <w:szCs w:val="24"/>
        </w:rPr>
        <w:t>）等人从1:1数字化环境下的课堂出发，对ITIAS做了进一步的改进，提出了1:1数字化环境下课堂教学互动行为分析编码体系（One-to-OneTechno-BasedInteractionAnalysisSystem，OOTIAS），丰富了ITLAS中对技术的分类层次，能够对同时发生的多类互动行为进行编码。然而类似OOTIAS的编码体系的课堂观察视角属于旁观者视角，对于参与者视角下的课堂观察难免有一些不适用的地方。</w:t>
      </w:r>
    </w:p>
    <w:p w14:paraId="0823462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为了能够真实反映参与者视角下的1:1数字化课堂环境下的教学互动行为，提高分析结果的可信度，我们需要在具体分析参与者视角下1:1数字化课堂教学互动形式的基础上，对OOTIAS编码体系以及分析方法进行改进。</w:t>
      </w:r>
    </w:p>
    <w:p w14:paraId="4C467E29" w14:textId="77777777" w:rsidR="00013AA4" w:rsidRDefault="00C946A3">
      <w:pPr>
        <w:pStyle w:val="1"/>
        <w:ind w:firstLineChars="0"/>
        <w:jc w:val="center"/>
        <w:rPr>
          <w:rFonts w:ascii="宋体" w:eastAsia="宋体" w:hAnsi="宋体" w:cs="Times New Roman"/>
          <w:bCs w:val="0"/>
          <w:kern w:val="2"/>
          <w:sz w:val="28"/>
          <w:szCs w:val="24"/>
        </w:rPr>
      </w:pPr>
      <w:bookmarkStart w:id="43" w:name="_Toc449690852"/>
      <w:r>
        <w:rPr>
          <w:rFonts w:ascii="宋体" w:eastAsia="宋体" w:hAnsi="宋体" w:cs="Times New Roman" w:hint="eastAsia"/>
          <w:bCs w:val="0"/>
          <w:kern w:val="2"/>
          <w:sz w:val="28"/>
          <w:szCs w:val="24"/>
        </w:rPr>
        <w:t>三、学生课堂注视焦点分析在课堂观察中的应用</w:t>
      </w:r>
      <w:bookmarkEnd w:id="43"/>
    </w:p>
    <w:p w14:paraId="4762D5BE" w14:textId="77777777" w:rsidR="00013AA4" w:rsidRDefault="00C946A3">
      <w:pPr>
        <w:spacing w:before="120" w:after="120"/>
        <w:ind w:left="425" w:firstLineChars="0" w:firstLine="0"/>
        <w:outlineLvl w:val="1"/>
        <w:rPr>
          <w:b/>
          <w:sz w:val="24"/>
          <w:szCs w:val="24"/>
        </w:rPr>
      </w:pPr>
      <w:bookmarkStart w:id="44" w:name="_Toc449690853"/>
      <w:r>
        <w:rPr>
          <w:rFonts w:hint="eastAsia"/>
          <w:b/>
          <w:sz w:val="24"/>
          <w:szCs w:val="24"/>
        </w:rPr>
        <w:t>（一）学生视角的</w:t>
      </w:r>
      <w:r>
        <w:rPr>
          <w:rFonts w:hint="eastAsia"/>
          <w:b/>
          <w:sz w:val="24"/>
          <w:szCs w:val="24"/>
        </w:rPr>
        <w:t>1:1</w:t>
      </w:r>
      <w:r>
        <w:rPr>
          <w:rFonts w:hint="eastAsia"/>
          <w:b/>
          <w:sz w:val="24"/>
          <w:szCs w:val="24"/>
        </w:rPr>
        <w:t>数字化课堂教学的互动形式分析</w:t>
      </w:r>
      <w:bookmarkEnd w:id="44"/>
    </w:p>
    <w:p w14:paraId="35AEB49D"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课堂教学互动通常被认为是人、技术、资源和环境之间的高度耦合，1:1数字化课堂创设了形成性评价与即时反馈环境，提供了大量支持高互动的资源与工具等，从技术、资源和环境的角度丰富了课堂教学互动的内涵。</w:t>
      </w:r>
      <w:r>
        <w:rPr>
          <w:rFonts w:ascii="宋体" w:eastAsia="宋体" w:hAnsi="宋体"/>
          <w:sz w:val="24"/>
          <w:szCs w:val="24"/>
        </w:rPr>
        <w:endnoteReference w:id="18"/>
      </w:r>
      <w:r>
        <w:rPr>
          <w:rFonts w:ascii="宋体" w:eastAsia="宋体" w:hAnsi="宋体" w:hint="eastAsia"/>
          <w:sz w:val="24"/>
          <w:szCs w:val="24"/>
        </w:rPr>
        <w:t>参与者视角的课堂观察由于其观察视角的独特性，对了解个体参与课堂教学的细节具有巨大作用。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信息，课堂闲聊等。</w:t>
      </w:r>
    </w:p>
    <w:p w14:paraId="0A53B5A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本文所研究的学生视角的课堂观察属于参与者视角课堂观察的一个分支，由于是从学生的视角观察课堂，所以整个课堂的观察对象分为了教师、同学和学生本人3种类型，与旁观者视角的课堂观察将观察对象分为教师和学生的情况有所不同。</w:t>
      </w:r>
    </w:p>
    <w:p w14:paraId="486D114D" w14:textId="77777777" w:rsidR="00013AA4" w:rsidRDefault="00C946A3">
      <w:pPr>
        <w:ind w:firstLineChars="0" w:firstLine="420"/>
        <w:rPr>
          <w:rFonts w:ascii="宋体" w:eastAsia="宋体" w:hAnsi="宋体"/>
          <w:sz w:val="24"/>
          <w:szCs w:val="24"/>
        </w:rPr>
      </w:pPr>
      <w:r>
        <w:rPr>
          <w:rFonts w:ascii="宋体" w:eastAsia="宋体" w:hAnsi="宋体"/>
          <w:sz w:val="24"/>
          <w:szCs w:val="24"/>
        </w:rPr>
        <w:t>以学生视角录制课堂视频</w:t>
      </w:r>
      <w:r>
        <w:rPr>
          <w:rFonts w:ascii="宋体" w:eastAsia="宋体" w:hAnsi="宋体" w:hint="eastAsia"/>
          <w:sz w:val="24"/>
          <w:szCs w:val="24"/>
        </w:rPr>
        <w:t>，</w:t>
      </w:r>
      <w:r>
        <w:rPr>
          <w:rFonts w:ascii="宋体" w:eastAsia="宋体" w:hAnsi="宋体"/>
          <w:sz w:val="24"/>
          <w:szCs w:val="24"/>
        </w:rPr>
        <w:t>通过对某教育技术研究方法本科生的课堂视频用</w:t>
      </w:r>
      <w:r>
        <w:rPr>
          <w:rFonts w:ascii="宋体" w:eastAsia="宋体" w:hAnsi="宋体" w:hint="eastAsia"/>
          <w:sz w:val="24"/>
          <w:szCs w:val="24"/>
        </w:rPr>
        <w:t>OOTIAS编码体系进行编码的过程中发现，很多时候，在教师讲授的过程中，学生也在同步的动作，如讨论问题、记笔记等。由此发现了从弗兰德斯互动分析体系</w:t>
      </w:r>
      <w:r>
        <w:rPr>
          <w:rFonts w:ascii="宋体" w:eastAsia="宋体" w:hAnsi="宋体" w:hint="eastAsia"/>
          <w:sz w:val="24"/>
          <w:szCs w:val="24"/>
        </w:rPr>
        <w:lastRenderedPageBreak/>
        <w:t>到OOTIAS等课堂教学互动编码体系对课堂的编码有一个有趣的现象，即对课堂互动行为的记录存在一个“选择性忽略”的过程。当每隔3秒记录教师行为的时候，编码者会选择性的忽略与此同时学生的行为；而当记录学生行为的时候，编码者又会选择性的忽略与此同时教师的行为。</w:t>
      </w:r>
    </w:p>
    <w:p w14:paraId="1B3D88F2"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造成这个选择性编码的一大原因可能和这些编码体系的创造者认为教学互动仅仅是师生间的你来我往，互动的时间上存在交叉性；然而从学生视角的课堂录像视频的分析来看，课堂互动在时间上并没有很明显的交叉性，互动双方往往是在同时性的互动，一方行动时，另一方的行动能忽略不计，而如何记录双方实时的互动行为则需要在那些选择性的编码体系的基础上多增加一个编码维度，从原来交替记录单方的行为，到同时记录双方的行为。</w:t>
      </w:r>
    </w:p>
    <w:p w14:paraId="22BB7AD1"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从可观察的角度出发，将学生视角的1:1数字化课堂互动行为分成学生与他人维度以及学生本人维度这2个维度，</w:t>
      </w:r>
      <w:r>
        <w:rPr>
          <w:rFonts w:ascii="宋体" w:eastAsia="宋体" w:hAnsi="宋体"/>
          <w:sz w:val="24"/>
          <w:szCs w:val="24"/>
        </w:rPr>
        <w:t>在编码量表的时间线上</w:t>
      </w:r>
      <w:r>
        <w:rPr>
          <w:rFonts w:ascii="宋体" w:eastAsia="宋体" w:hAnsi="宋体" w:hint="eastAsia"/>
          <w:sz w:val="24"/>
          <w:szCs w:val="24"/>
        </w:rPr>
        <w:t>需要进行平行记录。</w:t>
      </w:r>
    </w:p>
    <w:p w14:paraId="0D6361AC" w14:textId="77777777" w:rsidR="00013AA4" w:rsidRDefault="00C946A3">
      <w:pPr>
        <w:ind w:firstLineChars="0" w:firstLine="420"/>
        <w:rPr>
          <w:rFonts w:ascii="宋体" w:eastAsia="宋体" w:hAnsi="宋体"/>
          <w:sz w:val="24"/>
          <w:szCs w:val="24"/>
        </w:rPr>
      </w:pPr>
      <w:r>
        <w:rPr>
          <w:rFonts w:ascii="宋体" w:eastAsia="宋体" w:hAnsi="宋体"/>
          <w:sz w:val="24"/>
          <w:szCs w:val="24"/>
        </w:rPr>
        <w:t>学生与他人维度主要记录的是学生视角所观察到的教师及其同学的言语行为和非言语行为</w:t>
      </w:r>
      <w:r>
        <w:rPr>
          <w:rFonts w:ascii="宋体" w:eastAsia="宋体" w:hAnsi="宋体" w:hint="eastAsia"/>
          <w:sz w:val="24"/>
          <w:szCs w:val="24"/>
        </w:rPr>
        <w:t>。</w:t>
      </w:r>
      <w:r>
        <w:rPr>
          <w:rFonts w:ascii="宋体" w:eastAsia="宋体" w:hAnsi="宋体"/>
          <w:sz w:val="24"/>
          <w:szCs w:val="24"/>
        </w:rPr>
        <w:t>学生本人维度则主要记录的是学生的言语行为和非言语行为</w:t>
      </w:r>
      <w:r>
        <w:rPr>
          <w:rFonts w:ascii="宋体" w:eastAsia="宋体" w:hAnsi="宋体" w:hint="eastAsia"/>
          <w:sz w:val="24"/>
          <w:szCs w:val="24"/>
        </w:rPr>
        <w:t>。</w:t>
      </w:r>
    </w:p>
    <w:p w14:paraId="38A6AA5F"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5" w:name="_Toc449690854"/>
      <w:r>
        <w:rPr>
          <w:rFonts w:ascii="宋体" w:eastAsia="宋体" w:hAnsi="宋体" w:hint="eastAsia"/>
          <w:sz w:val="24"/>
          <w:szCs w:val="24"/>
        </w:rPr>
        <w:t>学生与他人维度</w:t>
      </w:r>
      <w:bookmarkEnd w:id="45"/>
    </w:p>
    <w:p w14:paraId="6CE2E2C3"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7225464"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与他人之间的互动是课堂教学中必不可少的互动形式，它主要体现为学生与教师之间以及学生与同学之间的言语交流和非言语活动，例如，教师讲授、批评以及同学做练习、沉默等。这种基于言语行为的学生与他人的互动，是学生视角下1:1数字化环境中课堂教学互动行为中所观察到的学生与他人互动的主要形式。</w:t>
      </w:r>
    </w:p>
    <w:p w14:paraId="5B0C5C6A" w14:textId="364FEA3B" w:rsidR="00013AA4" w:rsidRDefault="00C946A3">
      <w:pPr>
        <w:ind w:firstLineChars="0" w:firstLine="420"/>
        <w:rPr>
          <w:rFonts w:ascii="宋体" w:eastAsia="宋体" w:hAnsi="宋体"/>
          <w:sz w:val="24"/>
          <w:szCs w:val="24"/>
        </w:rPr>
      </w:pPr>
      <w:r>
        <w:rPr>
          <w:rFonts w:ascii="宋体" w:eastAsia="宋体" w:hAnsi="宋体" w:hint="eastAsia"/>
          <w:sz w:val="24"/>
          <w:szCs w:val="24"/>
        </w:rPr>
        <w:t>韩后等人建立的1:1数字化环境课堂教学互动形式分析下的课堂观察（OOTIAS）是建立在旁观者视角下，观察的人分成两类，一类是老师，另一类</w:t>
      </w:r>
      <w:r w:rsidR="00DC22E6">
        <w:rPr>
          <w:rFonts w:ascii="宋体" w:eastAsia="宋体" w:hAnsi="宋体" w:hint="eastAsia"/>
          <w:sz w:val="24"/>
          <w:szCs w:val="24"/>
        </w:rPr>
        <w:t>是</w:t>
      </w:r>
      <w:r>
        <w:rPr>
          <w:rFonts w:ascii="宋体" w:eastAsia="宋体" w:hAnsi="宋体" w:hint="eastAsia"/>
          <w:sz w:val="24"/>
          <w:szCs w:val="24"/>
        </w:rPr>
        <w:t>学生；而参与者视角下课堂观察的人有三种类型，第一类是老师，第二类是同学，第三类是学生本人。所以在参照OOTIAS的基础上，参与者视角下的学生与他人的互动，采用教师行为、同学言语、同学非言语和沉寂的分类方式，并进行结构上的调整。例如，考虑到观察对象分成三类以后，原属于OOTIAS中沉寂里面的沉默或混乱的范围将拓展到每一个教师、同学和学生个体身上，所以要在教师行为中增加“静听或沉默”这个分类；同样，由于OOTIAS并没有考虑到个体层面学生和其同学之间可能讨论与课堂无关的内容，要在同学言语里面要增加“讨论无关事宜”这个分类；同理，在同学非言语里面增加“静听”和“记笔记”2个类别。</w:t>
      </w:r>
    </w:p>
    <w:p w14:paraId="0442316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（2）他人与技术之间的互动</w:t>
      </w:r>
    </w:p>
    <w:p w14:paraId="7A6E805A" w14:textId="77777777" w:rsidR="00013AA4" w:rsidRDefault="00C946A3">
      <w:pPr>
        <w:ind w:firstLine="480"/>
        <w:rPr>
          <w:rFonts w:ascii="宋体" w:eastAsia="宋体" w:hAnsi="宋体"/>
          <w:sz w:val="24"/>
          <w:szCs w:val="24"/>
        </w:rPr>
      </w:pPr>
      <w:r>
        <w:rPr>
          <w:rFonts w:ascii="宋体" w:eastAsia="宋体" w:hAnsi="宋体" w:hint="eastAsia"/>
          <w:sz w:val="24"/>
          <w:szCs w:val="24"/>
        </w:rPr>
        <w:t>1:1数字化课堂营造了一种技术支持的个人学习环境（PLE），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旁观者视角下课堂中他人与技术的互动分为教师使用技术、同学使用技术两类。（如图X所示）。</w:t>
      </w:r>
      <w:r>
        <w:rPr>
          <w:rFonts w:ascii="宋体" w:eastAsia="宋体" w:hAnsi="宋体"/>
          <w:sz w:val="24"/>
          <w:szCs w:val="24"/>
        </w:rPr>
        <w:endnoteReference w:id="19"/>
      </w:r>
    </w:p>
    <w:p w14:paraId="7C3EFC85" w14:textId="77777777" w:rsidR="00013AA4" w:rsidRDefault="00C946A3">
      <w:pPr>
        <w:ind w:firstLine="420"/>
        <w:jc w:val="center"/>
        <w:rPr>
          <w:rFonts w:ascii="Times New Roman" w:hAnsi="Times New Roman"/>
          <w:sz w:val="16"/>
        </w:rPr>
      </w:pPr>
      <w:r>
        <w:rPr>
          <w:noProof/>
        </w:rPr>
        <w:lastRenderedPageBreak/>
        <w:drawing>
          <wp:inline distT="0" distB="0" distL="0" distR="0" wp14:anchorId="2CBFB60F" wp14:editId="51B83317">
            <wp:extent cx="4457700" cy="1590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4457700" cy="1590675"/>
                    </a:xfrm>
                    <a:prstGeom prst="rect">
                      <a:avLst/>
                    </a:prstGeom>
                  </pic:spPr>
                </pic:pic>
              </a:graphicData>
            </a:graphic>
          </wp:inline>
        </w:drawing>
      </w:r>
    </w:p>
    <w:p w14:paraId="176A7607"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图1 1:1环境下他人与技术的互动在教学中的应用层次</w:t>
      </w:r>
    </w:p>
    <w:p w14:paraId="6A3E99D2" w14:textId="77777777" w:rsidR="00013AA4" w:rsidRDefault="00C946A3">
      <w:pPr>
        <w:ind w:firstLine="480"/>
        <w:rPr>
          <w:rFonts w:ascii="宋体" w:eastAsia="宋体" w:hAnsi="宋体"/>
          <w:sz w:val="24"/>
          <w:szCs w:val="24"/>
        </w:rPr>
      </w:pPr>
      <w:r>
        <w:rPr>
          <w:rFonts w:ascii="宋体" w:eastAsia="宋体" w:hAnsi="宋体" w:hint="eastAsia"/>
          <w:sz w:val="24"/>
          <w:szCs w:val="24"/>
        </w:rPr>
        <w:t>教师使用技术主要指教师应用交互式电子白板、液晶一体机、移动终端等设备，在可视化互动技术与智慧课堂教学支撑系统等支持下组织课堂教学，包括资源演示、学情分析、作品分享与评价等行为。</w:t>
      </w:r>
    </w:p>
    <w:p w14:paraId="7E9FFEBA" w14:textId="77777777" w:rsidR="00013AA4" w:rsidRDefault="00C946A3">
      <w:pPr>
        <w:ind w:firstLine="480"/>
        <w:rPr>
          <w:rFonts w:ascii="宋体" w:eastAsia="宋体" w:hAnsi="宋体"/>
          <w:sz w:val="24"/>
          <w:szCs w:val="24"/>
        </w:rPr>
      </w:pPr>
      <w:r>
        <w:rPr>
          <w:rFonts w:ascii="宋体" w:eastAsia="宋体" w:hAnsi="宋体"/>
          <w:sz w:val="24"/>
          <w:szCs w:val="24"/>
        </w:rPr>
        <w:t>同学使用技术主要指</w:t>
      </w:r>
      <w:r>
        <w:rPr>
          <w:rFonts w:ascii="宋体" w:eastAsia="宋体" w:hAnsi="宋体" w:hint="eastAsia"/>
          <w:sz w:val="24"/>
          <w:szCs w:val="24"/>
        </w:rPr>
        <w:t>学生本人以外的同学运用移动学习终端进行资源学习、自主练习、实践创作以及成果展示等活动。</w:t>
      </w:r>
    </w:p>
    <w:p w14:paraId="5AFC25EC" w14:textId="77777777" w:rsidR="00013AA4" w:rsidRDefault="00C946A3">
      <w:pPr>
        <w:pStyle w:val="11"/>
        <w:numPr>
          <w:ilvl w:val="0"/>
          <w:numId w:val="4"/>
        </w:numPr>
        <w:ind w:left="777" w:firstLineChars="0" w:hanging="357"/>
        <w:outlineLvl w:val="2"/>
        <w:rPr>
          <w:rFonts w:ascii="宋体" w:eastAsia="宋体" w:hAnsi="宋体"/>
          <w:sz w:val="24"/>
          <w:szCs w:val="24"/>
        </w:rPr>
      </w:pPr>
      <w:bookmarkStart w:id="46" w:name="_Toc449690855"/>
      <w:r>
        <w:rPr>
          <w:rFonts w:ascii="宋体" w:eastAsia="宋体" w:hAnsi="宋体"/>
          <w:sz w:val="24"/>
          <w:szCs w:val="24"/>
        </w:rPr>
        <w:t>学生本人维度</w:t>
      </w:r>
      <w:bookmarkEnd w:id="46"/>
    </w:p>
    <w:p w14:paraId="1647AE6C" w14:textId="77777777" w:rsidR="00013AA4" w:rsidRDefault="00C946A3">
      <w:pPr>
        <w:ind w:left="420" w:firstLineChars="0" w:firstLine="0"/>
        <w:outlineLvl w:val="3"/>
        <w:rPr>
          <w:rFonts w:ascii="宋体" w:eastAsia="宋体" w:hAnsi="宋体"/>
          <w:sz w:val="24"/>
          <w:szCs w:val="24"/>
        </w:rPr>
      </w:pPr>
      <w:r>
        <w:rPr>
          <w:rFonts w:ascii="宋体" w:eastAsia="宋体" w:hAnsi="宋体" w:hint="eastAsia"/>
          <w:sz w:val="24"/>
          <w:szCs w:val="24"/>
        </w:rPr>
        <w:t>（1）学生与他人的互动</w:t>
      </w:r>
    </w:p>
    <w:p w14:paraId="56FB16F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学生与他人维度中关于学生与他人的互动中已经将学生与教师的互动进行分类，又由于学生和他人的互动需要平行观察，所以将学生与他人的互动分为学生言语以及学生非言语，分别一一对应同学言语以及同学非言语里面的观察类别。</w:t>
      </w:r>
    </w:p>
    <w:p w14:paraId="79ADB2C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（2）学生与技术之间的互动</w:t>
      </w:r>
    </w:p>
    <w:p w14:paraId="17AFCE4A" w14:textId="77777777" w:rsidR="00013AA4" w:rsidRDefault="00C946A3">
      <w:pPr>
        <w:ind w:firstLineChars="0" w:firstLine="0"/>
        <w:jc w:val="center"/>
        <w:rPr>
          <w:rFonts w:ascii="Times New Roman" w:hAnsi="Times New Roman"/>
        </w:rPr>
      </w:pPr>
      <w:r>
        <w:rPr>
          <w:noProof/>
        </w:rPr>
        <w:drawing>
          <wp:inline distT="0" distB="0" distL="0" distR="0" wp14:anchorId="228CEACD" wp14:editId="13186E1A">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srcRect t="44654" b="1"/>
                    <a:stretch>
                      <a:fillRect/>
                    </a:stretch>
                  </pic:blipFill>
                  <pic:spPr>
                    <a:xfrm>
                      <a:off x="0" y="0"/>
                      <a:ext cx="4505325" cy="838200"/>
                    </a:xfrm>
                    <a:prstGeom prst="rect">
                      <a:avLst/>
                    </a:prstGeom>
                    <a:ln>
                      <a:noFill/>
                    </a:ln>
                  </pic:spPr>
                </pic:pic>
              </a:graphicData>
            </a:graphic>
          </wp:inline>
        </w:drawing>
      </w:r>
    </w:p>
    <w:p w14:paraId="4E89B2A4" w14:textId="77777777" w:rsidR="00013AA4" w:rsidRDefault="00C946A3">
      <w:pPr>
        <w:ind w:firstLine="48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2  </w:t>
      </w:r>
      <w:r>
        <w:rPr>
          <w:rFonts w:ascii="宋体" w:eastAsia="宋体" w:hAnsi="宋体" w:hint="eastAsia"/>
          <w:sz w:val="24"/>
          <w:szCs w:val="24"/>
        </w:rPr>
        <w:t>1:1环境下学生与技术的互动在教学中的应用层次</w:t>
      </w:r>
    </w:p>
    <w:p w14:paraId="13971B8B" w14:textId="77777777" w:rsidR="00013AA4" w:rsidRDefault="00C946A3">
      <w:pPr>
        <w:ind w:firstLine="480"/>
        <w:rPr>
          <w:rFonts w:ascii="宋体" w:eastAsia="宋体" w:hAnsi="宋体"/>
          <w:sz w:val="24"/>
          <w:szCs w:val="24"/>
        </w:rPr>
      </w:pPr>
      <w:r>
        <w:rPr>
          <w:rFonts w:ascii="宋体" w:eastAsia="宋体" w:hAnsi="宋体" w:hint="eastAsia"/>
          <w:sz w:val="24"/>
          <w:szCs w:val="24"/>
        </w:rPr>
        <w:t>学生使用技术主要指学生本人运用移动学习终端进行资源学习、自主练习、实践创作以及成果展示等活动。</w:t>
      </w:r>
    </w:p>
    <w:p w14:paraId="27084E6F" w14:textId="77777777" w:rsidR="00013AA4" w:rsidRDefault="00C946A3">
      <w:pPr>
        <w:spacing w:before="120" w:after="120"/>
        <w:ind w:left="425" w:firstLineChars="0" w:firstLine="0"/>
        <w:outlineLvl w:val="1"/>
        <w:rPr>
          <w:b/>
          <w:sz w:val="24"/>
          <w:szCs w:val="24"/>
        </w:rPr>
      </w:pPr>
      <w:bookmarkStart w:id="47" w:name="_Toc449690856"/>
      <w:r>
        <w:rPr>
          <w:rFonts w:hint="eastAsia"/>
          <w:b/>
          <w:sz w:val="24"/>
          <w:szCs w:val="24"/>
        </w:rPr>
        <w:t>（二）学生视角的</w:t>
      </w:r>
      <w:r>
        <w:rPr>
          <w:rFonts w:hint="eastAsia"/>
          <w:b/>
          <w:sz w:val="24"/>
          <w:szCs w:val="24"/>
        </w:rPr>
        <w:t>1:1</w:t>
      </w:r>
      <w:r>
        <w:rPr>
          <w:rFonts w:hint="eastAsia"/>
          <w:b/>
          <w:sz w:val="24"/>
          <w:szCs w:val="24"/>
        </w:rPr>
        <w:t>数字化课堂教学互动行为分析方法</w:t>
      </w:r>
      <w:bookmarkEnd w:id="47"/>
    </w:p>
    <w:p w14:paraId="04B5AEE0" w14:textId="77777777" w:rsidR="00013AA4" w:rsidRDefault="00C946A3">
      <w:pPr>
        <w:ind w:firstLine="480"/>
        <w:rPr>
          <w:rFonts w:ascii="宋体" w:eastAsia="宋体" w:hAnsi="宋体"/>
          <w:sz w:val="24"/>
          <w:szCs w:val="24"/>
        </w:rPr>
      </w:pPr>
      <w:r>
        <w:rPr>
          <w:rFonts w:ascii="宋体" w:eastAsia="宋体" w:hAnsi="宋体" w:hint="eastAsia"/>
          <w:sz w:val="24"/>
          <w:szCs w:val="24"/>
        </w:rPr>
        <w:t>当前的课堂教学互动行为分析多采用量化与质性相结合的分析方法，在韩后提出的1:1数字化课堂教学互动行为分析方法的基础上，笔者站在参与者视角的立场，提出了学生视角的学生视角的1:1数字化课堂教学互动行为分析方法，引导教师或研究者用学生的视角观察课堂。</w:t>
      </w:r>
    </w:p>
    <w:p w14:paraId="490283D8"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8" w:name="_Toc449690857"/>
      <w:r>
        <w:rPr>
          <w:rFonts w:ascii="宋体" w:eastAsia="宋体" w:hAnsi="宋体" w:hint="eastAsia"/>
          <w:sz w:val="24"/>
          <w:szCs w:val="24"/>
        </w:rPr>
        <w:t>编码体系与分析方法</w:t>
      </w:r>
      <w:bookmarkEnd w:id="48"/>
    </w:p>
    <w:p w14:paraId="0088BF5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通过对学生视角的1:1数字化环境下互动形式的分析，结合OOTIAS分析方法，我们提出包含</w:t>
      </w:r>
      <w:r>
        <w:rPr>
          <w:rFonts w:ascii="宋体" w:eastAsia="宋体" w:hAnsi="宋体"/>
          <w:sz w:val="24"/>
          <w:szCs w:val="24"/>
        </w:rPr>
        <w:t>44</w:t>
      </w:r>
      <w:r>
        <w:rPr>
          <w:rFonts w:ascii="宋体" w:eastAsia="宋体" w:hAnsi="宋体" w:hint="eastAsia"/>
          <w:sz w:val="24"/>
          <w:szCs w:val="24"/>
        </w:rPr>
        <w:t>个编码的学生视角的1:1数字化环境下课堂教学互动行为分析编码体系（Student Perspective One-to-One</w:t>
      </w:r>
      <w:r>
        <w:rPr>
          <w:rFonts w:ascii="宋体" w:eastAsia="宋体" w:hAnsi="宋体"/>
          <w:sz w:val="24"/>
          <w:szCs w:val="24"/>
        </w:rPr>
        <w:t xml:space="preserve"> </w:t>
      </w:r>
      <w:r>
        <w:rPr>
          <w:rFonts w:ascii="宋体" w:eastAsia="宋体" w:hAnsi="宋体" w:hint="eastAsia"/>
          <w:sz w:val="24"/>
          <w:szCs w:val="24"/>
        </w:rPr>
        <w:t>Techno-Based</w:t>
      </w:r>
      <w:r>
        <w:rPr>
          <w:rFonts w:ascii="宋体" w:eastAsia="宋体" w:hAnsi="宋体"/>
          <w:sz w:val="24"/>
          <w:szCs w:val="24"/>
        </w:rPr>
        <w:t xml:space="preserve"> </w:t>
      </w:r>
      <w:r>
        <w:rPr>
          <w:rFonts w:ascii="宋体" w:eastAsia="宋体" w:hAnsi="宋体" w:hint="eastAsia"/>
          <w:sz w:val="24"/>
          <w:szCs w:val="24"/>
        </w:rPr>
        <w:t>Interaction</w:t>
      </w:r>
      <w:r>
        <w:rPr>
          <w:rFonts w:ascii="宋体" w:eastAsia="宋体" w:hAnsi="宋体"/>
          <w:sz w:val="24"/>
          <w:szCs w:val="24"/>
        </w:rPr>
        <w:t xml:space="preserve"> </w:t>
      </w:r>
      <w:r>
        <w:rPr>
          <w:rFonts w:ascii="宋体" w:eastAsia="宋体" w:hAnsi="宋体" w:hint="eastAsia"/>
          <w:sz w:val="24"/>
          <w:szCs w:val="24"/>
        </w:rPr>
        <w:t>Analysis</w:t>
      </w:r>
      <w:r>
        <w:rPr>
          <w:rFonts w:ascii="宋体" w:eastAsia="宋体" w:hAnsi="宋体"/>
          <w:sz w:val="24"/>
          <w:szCs w:val="24"/>
        </w:rPr>
        <w:t xml:space="preserve"> </w:t>
      </w:r>
      <w:r>
        <w:rPr>
          <w:rFonts w:ascii="宋体" w:eastAsia="宋体" w:hAnsi="宋体" w:hint="eastAsia"/>
          <w:sz w:val="24"/>
          <w:szCs w:val="24"/>
        </w:rPr>
        <w:t>System，SPOOTIAS），见表</w:t>
      </w:r>
      <w:r>
        <w:rPr>
          <w:rFonts w:ascii="宋体" w:eastAsia="宋体" w:hAnsi="宋体"/>
          <w:sz w:val="24"/>
          <w:szCs w:val="24"/>
        </w:rPr>
        <w:t>2</w:t>
      </w:r>
      <w:r>
        <w:rPr>
          <w:rFonts w:ascii="宋体" w:eastAsia="宋体" w:hAnsi="宋体" w:hint="eastAsia"/>
          <w:sz w:val="24"/>
          <w:szCs w:val="24"/>
        </w:rPr>
        <w:t>和表</w:t>
      </w:r>
      <w:r>
        <w:rPr>
          <w:rFonts w:ascii="宋体" w:eastAsia="宋体" w:hAnsi="宋体"/>
          <w:sz w:val="24"/>
          <w:szCs w:val="24"/>
        </w:rPr>
        <w:t>3</w:t>
      </w:r>
      <w:r>
        <w:rPr>
          <w:rFonts w:ascii="宋体" w:eastAsia="宋体" w:hAnsi="宋体" w:hint="eastAsia"/>
          <w:sz w:val="24"/>
          <w:szCs w:val="24"/>
        </w:rPr>
        <w:t>。</w:t>
      </w:r>
    </w:p>
    <w:p w14:paraId="192196E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基于上述编码体系，分析方法如下。在分析过程中，为了便于区分教师边讲解边使用技术、学生边回答边使用技术等类似行为，全面了解学生视角下技术在教学中发挥的作用，本文将人与技术的互动在教学中的作用分为“直接作用”与</w:t>
      </w:r>
      <w:r>
        <w:rPr>
          <w:rFonts w:ascii="宋体" w:eastAsia="宋体" w:hAnsi="宋体" w:hint="eastAsia"/>
          <w:sz w:val="24"/>
          <w:szCs w:val="24"/>
        </w:rPr>
        <w:lastRenderedPageBreak/>
        <w:t>“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Pr>
          <w:rFonts w:ascii="宋体" w:eastAsia="宋体" w:hAnsi="宋体"/>
          <w:sz w:val="24"/>
          <w:szCs w:val="24"/>
        </w:rPr>
        <w:t>3</w:t>
      </w:r>
      <w:r>
        <w:rPr>
          <w:rFonts w:ascii="宋体" w:eastAsia="宋体" w:hAnsi="宋体" w:hint="eastAsia"/>
          <w:sz w:val="24"/>
          <w:szCs w:val="24"/>
        </w:rPr>
        <w:t>为一节视频课例的编码数据表，其中明暗程度不同的阴影分别代表“间接作用”中人与技术互动的不同类型；表</w:t>
      </w:r>
      <w:r>
        <w:rPr>
          <w:rFonts w:ascii="宋体" w:eastAsia="宋体" w:hAnsi="宋体"/>
          <w:sz w:val="24"/>
          <w:szCs w:val="24"/>
        </w:rPr>
        <w:t>1</w:t>
      </w:r>
      <w:r>
        <w:rPr>
          <w:rFonts w:ascii="宋体" w:eastAsia="宋体" w:hAnsi="宋体" w:hint="eastAsia"/>
          <w:sz w:val="24"/>
          <w:szCs w:val="24"/>
        </w:rPr>
        <w:t>为一节视频课例的教学互动行为次数统计。</w:t>
      </w:r>
      <w:r>
        <w:rPr>
          <w:rFonts w:ascii="宋体" w:eastAsia="宋体" w:hAnsi="宋体"/>
          <w:sz w:val="24"/>
          <w:szCs w:val="24"/>
        </w:rPr>
        <w:endnoteReference w:id="20"/>
      </w:r>
    </w:p>
    <w:p w14:paraId="38A78A31" w14:textId="77777777" w:rsidR="00013AA4" w:rsidRDefault="00C946A3">
      <w:pPr>
        <w:ind w:firstLineChars="0" w:firstLine="0"/>
        <w:rPr>
          <w:rFonts w:ascii="宋体" w:eastAsia="宋体" w:hAnsi="宋体"/>
          <w:sz w:val="24"/>
          <w:szCs w:val="24"/>
        </w:rPr>
      </w:pPr>
      <w:r>
        <w:rPr>
          <w:rFonts w:ascii="宋体" w:eastAsia="宋体" w:hAnsi="宋体"/>
          <w:noProof/>
          <w:sz w:val="24"/>
          <w:szCs w:val="24"/>
        </w:rPr>
        <w:drawing>
          <wp:inline distT="0" distB="0" distL="0" distR="0" wp14:anchorId="2B4494B1" wp14:editId="01091B74">
            <wp:extent cx="3464560"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9"/>
                    <a:stretch>
                      <a:fillRect/>
                    </a:stretch>
                  </pic:blipFill>
                  <pic:spPr>
                    <a:xfrm>
                      <a:off x="0" y="0"/>
                      <a:ext cx="3504644" cy="877426"/>
                    </a:xfrm>
                    <a:prstGeom prst="rect">
                      <a:avLst/>
                    </a:prstGeom>
                  </pic:spPr>
                </pic:pic>
              </a:graphicData>
            </a:graphic>
          </wp:inline>
        </w:drawing>
      </w:r>
      <w:r>
        <w:rPr>
          <w:rFonts w:ascii="宋体" w:eastAsia="宋体" w:hAnsi="宋体"/>
          <w:sz w:val="24"/>
          <w:szCs w:val="24"/>
        </w:rPr>
        <w:t xml:space="preserve"> </w:t>
      </w:r>
      <w:r>
        <w:rPr>
          <w:rFonts w:ascii="宋体" w:eastAsia="宋体" w:hAnsi="宋体"/>
          <w:noProof/>
          <w:sz w:val="24"/>
          <w:szCs w:val="24"/>
        </w:rPr>
        <w:drawing>
          <wp:inline distT="0" distB="0" distL="0" distR="0" wp14:anchorId="556ED9C0" wp14:editId="18A485D4">
            <wp:extent cx="1630045" cy="866140"/>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0"/>
                    <a:stretch>
                      <a:fillRect/>
                    </a:stretch>
                  </pic:blipFill>
                  <pic:spPr>
                    <a:xfrm>
                      <a:off x="0" y="0"/>
                      <a:ext cx="1653708" cy="878893"/>
                    </a:xfrm>
                    <a:prstGeom prst="rect">
                      <a:avLst/>
                    </a:prstGeom>
                  </pic:spPr>
                </pic:pic>
              </a:graphicData>
            </a:graphic>
          </wp:inline>
        </w:drawing>
      </w:r>
    </w:p>
    <w:p w14:paraId="0E6D5075" w14:textId="77777777" w:rsidR="00013AA4" w:rsidRDefault="00C946A3">
      <w:pPr>
        <w:ind w:firstLineChars="0" w:firstLine="0"/>
        <w:jc w:val="center"/>
        <w:rPr>
          <w:rFonts w:ascii="宋体" w:eastAsia="宋体" w:hAnsi="宋体"/>
          <w:sz w:val="24"/>
          <w:szCs w:val="24"/>
        </w:rPr>
      </w:pPr>
      <w:r>
        <w:rPr>
          <w:rFonts w:ascii="宋体" w:eastAsia="宋体" w:hAnsi="宋体" w:hint="eastAsia"/>
          <w:sz w:val="24"/>
          <w:szCs w:val="24"/>
        </w:rPr>
        <w:t>图</w:t>
      </w:r>
      <w:r>
        <w:rPr>
          <w:rFonts w:ascii="宋体" w:eastAsia="宋体" w:hAnsi="宋体"/>
          <w:sz w:val="24"/>
          <w:szCs w:val="24"/>
        </w:rPr>
        <w:t xml:space="preserve">3 </w:t>
      </w:r>
      <w:r>
        <w:rPr>
          <w:rFonts w:ascii="宋体" w:eastAsia="宋体" w:hAnsi="宋体" w:hint="eastAsia"/>
          <w:sz w:val="24"/>
          <w:szCs w:val="24"/>
        </w:rPr>
        <w:t>教学录像量化编码表（截选）</w:t>
      </w:r>
    </w:p>
    <w:p w14:paraId="12B461C9" w14:textId="77777777" w:rsidR="00013AA4" w:rsidRDefault="00C946A3">
      <w:pPr>
        <w:ind w:firstLineChars="0" w:firstLine="0"/>
        <w:jc w:val="center"/>
        <w:rPr>
          <w:rFonts w:ascii="宋体" w:eastAsia="宋体" w:hAnsi="宋体"/>
          <w:sz w:val="24"/>
          <w:szCs w:val="24"/>
        </w:rPr>
      </w:pPr>
      <w:r>
        <w:rPr>
          <w:rFonts w:ascii="宋体" w:eastAsia="宋体" w:hAnsi="宋体"/>
          <w:sz w:val="24"/>
          <w:szCs w:val="24"/>
        </w:rPr>
        <w:t>表1</w:t>
      </w:r>
      <w:r>
        <w:rPr>
          <w:rFonts w:ascii="宋体" w:eastAsia="宋体" w:hAnsi="宋体" w:hint="eastAsia"/>
          <w:sz w:val="24"/>
          <w:szCs w:val="24"/>
        </w:rPr>
        <w:t>课堂教学互动行为次数统计（截选）</w:t>
      </w:r>
    </w:p>
    <w:p w14:paraId="2D182839" w14:textId="77777777" w:rsidR="00013AA4" w:rsidRDefault="00C946A3">
      <w:pPr>
        <w:ind w:firstLineChars="0" w:firstLine="0"/>
        <w:jc w:val="center"/>
        <w:rPr>
          <w:rFonts w:ascii="宋体" w:eastAsia="宋体" w:hAnsi="宋体"/>
          <w:sz w:val="24"/>
          <w:szCs w:val="24"/>
        </w:rPr>
      </w:pPr>
      <w:r>
        <w:rPr>
          <w:rFonts w:ascii="宋体" w:eastAsia="宋体" w:hAnsi="宋体"/>
          <w:noProof/>
          <w:sz w:val="24"/>
          <w:szCs w:val="24"/>
        </w:rPr>
        <w:drawing>
          <wp:inline distT="0" distB="0" distL="0" distR="0" wp14:anchorId="7AAEC43E" wp14:editId="1DAB8180">
            <wp:extent cx="3495040"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1"/>
                    <a:srcRect r="22922" b="10332"/>
                    <a:stretch>
                      <a:fillRect/>
                    </a:stretch>
                  </pic:blipFill>
                  <pic:spPr>
                    <a:xfrm>
                      <a:off x="0" y="0"/>
                      <a:ext cx="3498893" cy="2478807"/>
                    </a:xfrm>
                    <a:prstGeom prst="rect">
                      <a:avLst/>
                    </a:prstGeom>
                    <a:ln>
                      <a:noFill/>
                    </a:ln>
                  </pic:spPr>
                </pic:pic>
              </a:graphicData>
            </a:graphic>
          </wp:inline>
        </w:drawing>
      </w:r>
    </w:p>
    <w:p w14:paraId="12CBE222" w14:textId="77777777" w:rsidR="00013AA4" w:rsidRDefault="00C946A3">
      <w:pPr>
        <w:pStyle w:val="11"/>
        <w:numPr>
          <w:ilvl w:val="0"/>
          <w:numId w:val="5"/>
        </w:numPr>
        <w:ind w:left="777" w:firstLineChars="0" w:hanging="357"/>
        <w:outlineLvl w:val="2"/>
        <w:rPr>
          <w:rFonts w:ascii="宋体" w:eastAsia="宋体" w:hAnsi="宋体"/>
          <w:sz w:val="24"/>
          <w:szCs w:val="24"/>
        </w:rPr>
      </w:pPr>
      <w:bookmarkStart w:id="49" w:name="_Toc449690858"/>
      <w:r>
        <w:rPr>
          <w:rFonts w:ascii="宋体" w:eastAsia="宋体" w:hAnsi="宋体" w:hint="eastAsia"/>
          <w:sz w:val="24"/>
          <w:szCs w:val="24"/>
        </w:rPr>
        <w:t>1:1数字化环境下课堂教学互动行为质性分析框架</w:t>
      </w:r>
      <w:bookmarkEnd w:id="49"/>
    </w:p>
    <w:p w14:paraId="32AEFA82" w14:textId="77777777" w:rsidR="00013AA4" w:rsidRDefault="00C946A3">
      <w:pPr>
        <w:ind w:firstLine="48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2</w:t>
      </w:r>
      <w:r>
        <w:rPr>
          <w:rFonts w:ascii="宋体" w:eastAsia="宋体" w:hAnsi="宋体" w:hint="eastAsia"/>
          <w:sz w:val="24"/>
          <w:szCs w:val="24"/>
        </w:rPr>
        <w:t>和表3从可观察的现象与行为中对课堂教学的互动行为进行分类，然而教学目标是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为全面了解学生视角的1:1数字化环境下课堂教学互动行为及其对教学的作用，需要在表</w:t>
      </w:r>
      <w:r>
        <w:rPr>
          <w:rFonts w:ascii="宋体" w:eastAsia="宋体" w:hAnsi="宋体"/>
          <w:sz w:val="24"/>
          <w:szCs w:val="24"/>
        </w:rPr>
        <w:t>2和表3</w:t>
      </w:r>
      <w:r>
        <w:rPr>
          <w:rFonts w:ascii="宋体" w:eastAsia="宋体" w:hAnsi="宋体" w:hint="eastAsia"/>
          <w:sz w:val="24"/>
          <w:szCs w:val="24"/>
        </w:rPr>
        <w:t>基础上通过问卷调查或访谈等方式收集学生与教师的主观感受等信息，如图</w:t>
      </w:r>
      <w:r>
        <w:rPr>
          <w:rFonts w:ascii="宋体" w:eastAsia="宋体" w:hAnsi="宋体"/>
          <w:sz w:val="24"/>
          <w:szCs w:val="24"/>
        </w:rPr>
        <w:t>4</w:t>
      </w:r>
      <w:r>
        <w:rPr>
          <w:rFonts w:ascii="宋体" w:eastAsia="宋体" w:hAnsi="宋体" w:hint="eastAsia"/>
          <w:sz w:val="24"/>
          <w:szCs w:val="24"/>
        </w:rPr>
        <w:t>所示。其中，学生调查或访谈内容包括：</w:t>
      </w:r>
      <w:r>
        <w:rPr>
          <w:rFonts w:ascii="宋体" w:eastAsia="宋体" w:hAnsi="宋体"/>
          <w:sz w:val="24"/>
          <w:szCs w:val="24"/>
        </w:rPr>
        <w:t>对课堂师生互动的满意度</w:t>
      </w:r>
      <w:r>
        <w:rPr>
          <w:rFonts w:ascii="宋体" w:eastAsia="宋体" w:hAnsi="宋体" w:hint="eastAsia"/>
          <w:sz w:val="24"/>
          <w:szCs w:val="24"/>
        </w:rPr>
        <w:t>、</w:t>
      </w:r>
      <w:r>
        <w:rPr>
          <w:rFonts w:ascii="宋体" w:eastAsia="宋体" w:hAnsi="宋体"/>
          <w:sz w:val="24"/>
          <w:szCs w:val="24"/>
        </w:rPr>
        <w:t>对头戴式设备应用的态度</w:t>
      </w:r>
      <w:r>
        <w:rPr>
          <w:rFonts w:ascii="宋体" w:eastAsia="宋体" w:hAnsi="宋体" w:hint="eastAsia"/>
          <w:sz w:val="24"/>
          <w:szCs w:val="24"/>
        </w:rPr>
        <w:t>以及对课堂学习的满意度等；教师调查或访谈内容包括：对该学生参与课堂活动情况的满意度</w:t>
      </w:r>
      <w:r>
        <w:rPr>
          <w:rFonts w:ascii="宋体" w:eastAsia="宋体" w:hAnsi="宋体"/>
          <w:sz w:val="24"/>
          <w:szCs w:val="24"/>
        </w:rPr>
        <w:t>对该学生头戴式设备应用的态度</w:t>
      </w:r>
      <w:r>
        <w:rPr>
          <w:rFonts w:ascii="宋体" w:eastAsia="宋体" w:hAnsi="宋体" w:hint="eastAsia"/>
          <w:sz w:val="24"/>
          <w:szCs w:val="24"/>
        </w:rPr>
        <w:t>、对课堂互动活动设计的满意度以及对该学生教学效果的满意度等。同时，教师教学反思也对改进课堂效果、提升教师教学能力有重要的作用，本文所提出的质性分析框架也可以引导教师课后即时反思。</w:t>
      </w:r>
      <w:r>
        <w:rPr>
          <w:rFonts w:ascii="宋体" w:eastAsia="宋体" w:hAnsi="宋体"/>
          <w:sz w:val="24"/>
          <w:szCs w:val="24"/>
        </w:rPr>
        <w:endnoteReference w:id="21"/>
      </w:r>
    </w:p>
    <w:p w14:paraId="7DCD23FD" w14:textId="77777777" w:rsidR="00013AA4" w:rsidRDefault="00C946A3">
      <w:pPr>
        <w:ind w:firstLineChars="0" w:firstLine="0"/>
        <w:jc w:val="left"/>
        <w:rPr>
          <w:b/>
        </w:rPr>
      </w:pPr>
      <w:r>
        <w:rPr>
          <w:rFonts w:hint="eastAsia"/>
          <w:b/>
        </w:rPr>
        <w:t>表</w:t>
      </w:r>
      <w:r>
        <w:rPr>
          <w:b/>
        </w:rPr>
        <w:t xml:space="preserve">2  </w:t>
      </w:r>
      <w:r>
        <w:rPr>
          <w:b/>
        </w:rPr>
        <w:t>学生视角的</w:t>
      </w:r>
      <w:r>
        <w:rPr>
          <w:rFonts w:hint="eastAsia"/>
          <w:b/>
        </w:rPr>
        <w:t>1:1</w:t>
      </w:r>
      <w:r>
        <w:rPr>
          <w:rFonts w:hint="eastAsia"/>
          <w:b/>
        </w:rPr>
        <w:t>数字化环境下课堂教学互动行为分析编码体系之学生与他人维度</w:t>
      </w:r>
    </w:p>
    <w:tbl>
      <w:tblPr>
        <w:tblStyle w:val="af"/>
        <w:tblW w:w="8302" w:type="dxa"/>
        <w:tblLayout w:type="fixed"/>
        <w:tblLook w:val="04A0" w:firstRow="1" w:lastRow="0" w:firstColumn="1" w:lastColumn="0" w:noHBand="0" w:noVBand="1"/>
      </w:tblPr>
      <w:tblGrid>
        <w:gridCol w:w="2467"/>
        <w:gridCol w:w="985"/>
        <w:gridCol w:w="986"/>
        <w:gridCol w:w="1392"/>
        <w:gridCol w:w="2472"/>
      </w:tblGrid>
      <w:tr w:rsidR="00013AA4" w14:paraId="40ACF657" w14:textId="77777777">
        <w:tc>
          <w:tcPr>
            <w:tcW w:w="4438" w:type="dxa"/>
            <w:gridSpan w:val="3"/>
            <w:tcBorders>
              <w:top w:val="single" w:sz="4" w:space="0" w:color="auto"/>
              <w:left w:val="single" w:sz="4" w:space="0" w:color="auto"/>
              <w:bottom w:val="single" w:sz="4" w:space="0" w:color="auto"/>
              <w:right w:val="single" w:sz="4" w:space="0" w:color="auto"/>
            </w:tcBorders>
          </w:tcPr>
          <w:p w14:paraId="41EAAE26" w14:textId="77777777" w:rsidR="00013AA4" w:rsidRDefault="00C946A3">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tcPr>
          <w:p w14:paraId="6327D0C7" w14:textId="77777777" w:rsidR="00013AA4" w:rsidRDefault="00C946A3">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tcPr>
          <w:p w14:paraId="09814E7E"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3AD36D7C" w14:textId="77777777">
        <w:tc>
          <w:tcPr>
            <w:tcW w:w="2467" w:type="dxa"/>
            <w:vMerge w:val="restart"/>
            <w:tcBorders>
              <w:top w:val="single" w:sz="4" w:space="0" w:color="auto"/>
              <w:left w:val="single" w:sz="4" w:space="0" w:color="auto"/>
              <w:right w:val="single" w:sz="4" w:space="0" w:color="auto"/>
            </w:tcBorders>
          </w:tcPr>
          <w:p w14:paraId="467334C8" w14:textId="77777777" w:rsidR="00013AA4" w:rsidRDefault="00C946A3">
            <w:pPr>
              <w:ind w:firstLineChars="0" w:firstLine="0"/>
            </w:pPr>
            <w:r>
              <w:rPr>
                <w:rFonts w:ascii="宋体" w:eastAsia="宋体" w:hAnsi="宋体" w:cs="宋体" w:hint="eastAsia"/>
              </w:rPr>
              <w:lastRenderedPageBreak/>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tcPr>
          <w:p w14:paraId="4CBCB9F1" w14:textId="77777777" w:rsidR="00013AA4" w:rsidRDefault="00C946A3">
            <w:pPr>
              <w:ind w:firstLineChars="0" w:firstLine="0"/>
            </w:pPr>
            <w:r>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tcPr>
          <w:p w14:paraId="7F3631DB" w14:textId="77777777" w:rsidR="00013AA4" w:rsidRDefault="00C946A3">
            <w:pPr>
              <w:ind w:firstLine="420"/>
            </w:pPr>
            <w:r>
              <w:t>1</w:t>
            </w:r>
          </w:p>
        </w:tc>
        <w:tc>
          <w:tcPr>
            <w:tcW w:w="2472" w:type="dxa"/>
            <w:tcBorders>
              <w:top w:val="single" w:sz="4" w:space="0" w:color="auto"/>
              <w:left w:val="single" w:sz="4" w:space="0" w:color="auto"/>
              <w:bottom w:val="single" w:sz="4" w:space="0" w:color="auto"/>
              <w:right w:val="single" w:sz="4" w:space="0" w:color="auto"/>
            </w:tcBorders>
          </w:tcPr>
          <w:p w14:paraId="5D23A08F" w14:textId="77777777" w:rsidR="00013AA4" w:rsidRDefault="00C946A3">
            <w:pPr>
              <w:ind w:firstLine="420"/>
            </w:pPr>
            <w:r>
              <w:rPr>
                <w:rFonts w:ascii="微软雅黑" w:eastAsia="微软雅黑" w:hAnsi="微软雅黑" w:cs="微软雅黑" w:hint="eastAsia"/>
              </w:rPr>
              <w:t>教师接纳情</w:t>
            </w:r>
            <w:r>
              <w:rPr>
                <w:rFonts w:hint="eastAsia"/>
              </w:rPr>
              <w:t>感</w:t>
            </w:r>
          </w:p>
        </w:tc>
      </w:tr>
      <w:tr w:rsidR="00013AA4" w14:paraId="66F33FE6" w14:textId="77777777">
        <w:tc>
          <w:tcPr>
            <w:tcW w:w="2467" w:type="dxa"/>
            <w:vMerge/>
            <w:tcBorders>
              <w:left w:val="single" w:sz="4" w:space="0" w:color="auto"/>
              <w:right w:val="single" w:sz="4" w:space="0" w:color="auto"/>
            </w:tcBorders>
            <w:vAlign w:val="center"/>
          </w:tcPr>
          <w:p w14:paraId="5C1BF83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0E9C2B"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389E1F5" w14:textId="77777777" w:rsidR="00013AA4" w:rsidRDefault="00C946A3">
            <w:pPr>
              <w:ind w:firstLine="420"/>
            </w:pPr>
            <w:r>
              <w:t>2</w:t>
            </w:r>
          </w:p>
        </w:tc>
        <w:tc>
          <w:tcPr>
            <w:tcW w:w="2472" w:type="dxa"/>
            <w:tcBorders>
              <w:top w:val="single" w:sz="4" w:space="0" w:color="auto"/>
              <w:left w:val="single" w:sz="4" w:space="0" w:color="auto"/>
              <w:bottom w:val="single" w:sz="4" w:space="0" w:color="auto"/>
              <w:right w:val="single" w:sz="4" w:space="0" w:color="auto"/>
            </w:tcBorders>
          </w:tcPr>
          <w:p w14:paraId="7BAE40A7" w14:textId="77777777" w:rsidR="00013AA4" w:rsidRDefault="00C946A3">
            <w:pPr>
              <w:ind w:firstLine="420"/>
            </w:pPr>
            <w:r>
              <w:rPr>
                <w:rFonts w:ascii="微软雅黑" w:eastAsia="微软雅黑" w:hAnsi="微软雅黑" w:cs="微软雅黑" w:hint="eastAsia"/>
              </w:rPr>
              <w:t>教师鼓励表</w:t>
            </w:r>
            <w:r>
              <w:rPr>
                <w:rFonts w:hint="eastAsia"/>
              </w:rPr>
              <w:t>扬</w:t>
            </w:r>
          </w:p>
        </w:tc>
      </w:tr>
      <w:tr w:rsidR="00013AA4" w14:paraId="5F5095D6" w14:textId="77777777">
        <w:tc>
          <w:tcPr>
            <w:tcW w:w="2467" w:type="dxa"/>
            <w:vMerge/>
            <w:tcBorders>
              <w:left w:val="single" w:sz="4" w:space="0" w:color="auto"/>
              <w:right w:val="single" w:sz="4" w:space="0" w:color="auto"/>
            </w:tcBorders>
            <w:vAlign w:val="center"/>
          </w:tcPr>
          <w:p w14:paraId="1CE756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1FC1C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FEC86E1" w14:textId="77777777" w:rsidR="00013AA4" w:rsidRDefault="00C946A3">
            <w:pPr>
              <w:ind w:firstLine="420"/>
            </w:pPr>
            <w:r>
              <w:t>3</w:t>
            </w:r>
          </w:p>
        </w:tc>
        <w:tc>
          <w:tcPr>
            <w:tcW w:w="2472" w:type="dxa"/>
            <w:tcBorders>
              <w:top w:val="single" w:sz="4" w:space="0" w:color="auto"/>
              <w:left w:val="single" w:sz="4" w:space="0" w:color="auto"/>
              <w:bottom w:val="single" w:sz="4" w:space="0" w:color="auto"/>
              <w:right w:val="single" w:sz="4" w:space="0" w:color="auto"/>
            </w:tcBorders>
          </w:tcPr>
          <w:p w14:paraId="5FFF46EB" w14:textId="77777777" w:rsidR="00013AA4" w:rsidRDefault="00C946A3">
            <w:pPr>
              <w:ind w:firstLine="420"/>
            </w:pPr>
            <w:r>
              <w:rPr>
                <w:rFonts w:ascii="微软雅黑" w:eastAsia="微软雅黑" w:hAnsi="微软雅黑" w:cs="微软雅黑" w:hint="eastAsia"/>
              </w:rPr>
              <w:t>采纳意</w:t>
            </w:r>
            <w:r>
              <w:rPr>
                <w:rFonts w:hint="eastAsia"/>
              </w:rPr>
              <w:t>见</w:t>
            </w:r>
          </w:p>
        </w:tc>
      </w:tr>
      <w:tr w:rsidR="00013AA4" w14:paraId="4DA44FBE" w14:textId="77777777">
        <w:tc>
          <w:tcPr>
            <w:tcW w:w="2467" w:type="dxa"/>
            <w:vMerge/>
            <w:tcBorders>
              <w:left w:val="single" w:sz="4" w:space="0" w:color="auto"/>
              <w:right w:val="single" w:sz="4" w:space="0" w:color="auto"/>
            </w:tcBorders>
            <w:vAlign w:val="center"/>
          </w:tcPr>
          <w:p w14:paraId="3191253C"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84E374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BAA84E4" w14:textId="77777777" w:rsidR="00013AA4" w:rsidRDefault="00C946A3">
            <w:pPr>
              <w:ind w:firstLine="420"/>
            </w:pPr>
            <w:r>
              <w:t>4</w:t>
            </w:r>
          </w:p>
        </w:tc>
        <w:tc>
          <w:tcPr>
            <w:tcW w:w="2472" w:type="dxa"/>
            <w:tcBorders>
              <w:top w:val="single" w:sz="4" w:space="0" w:color="auto"/>
              <w:left w:val="single" w:sz="4" w:space="0" w:color="auto"/>
              <w:bottom w:val="single" w:sz="4" w:space="0" w:color="auto"/>
              <w:right w:val="single" w:sz="4" w:space="0" w:color="auto"/>
            </w:tcBorders>
          </w:tcPr>
          <w:p w14:paraId="37B8F539" w14:textId="77777777" w:rsidR="00013AA4" w:rsidRDefault="00C946A3">
            <w:pPr>
              <w:ind w:firstLine="420"/>
            </w:pPr>
            <w:r>
              <w:rPr>
                <w:rFonts w:ascii="微软雅黑" w:eastAsia="微软雅黑" w:hAnsi="微软雅黑" w:cs="微软雅黑" w:hint="eastAsia"/>
              </w:rPr>
              <w:t>提出开放性问</w:t>
            </w:r>
            <w:r>
              <w:rPr>
                <w:rFonts w:hint="eastAsia"/>
              </w:rPr>
              <w:t>题</w:t>
            </w:r>
          </w:p>
        </w:tc>
      </w:tr>
      <w:tr w:rsidR="00013AA4" w14:paraId="3E0AB9D7" w14:textId="77777777">
        <w:tc>
          <w:tcPr>
            <w:tcW w:w="2467" w:type="dxa"/>
            <w:vMerge/>
            <w:tcBorders>
              <w:left w:val="single" w:sz="4" w:space="0" w:color="auto"/>
              <w:right w:val="single" w:sz="4" w:space="0" w:color="auto"/>
            </w:tcBorders>
            <w:vAlign w:val="center"/>
          </w:tcPr>
          <w:p w14:paraId="3394032B"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04A459D"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C5D6C54" w14:textId="77777777" w:rsidR="00013AA4" w:rsidRDefault="00C946A3">
            <w:pPr>
              <w:ind w:firstLine="420"/>
            </w:pPr>
            <w:r>
              <w:t>5</w:t>
            </w:r>
          </w:p>
        </w:tc>
        <w:tc>
          <w:tcPr>
            <w:tcW w:w="2472" w:type="dxa"/>
            <w:tcBorders>
              <w:top w:val="single" w:sz="4" w:space="0" w:color="auto"/>
              <w:left w:val="single" w:sz="4" w:space="0" w:color="auto"/>
              <w:bottom w:val="single" w:sz="4" w:space="0" w:color="auto"/>
              <w:right w:val="single" w:sz="4" w:space="0" w:color="auto"/>
            </w:tcBorders>
          </w:tcPr>
          <w:p w14:paraId="3711B99E" w14:textId="77777777" w:rsidR="00013AA4" w:rsidRDefault="00C946A3">
            <w:pPr>
              <w:ind w:firstLine="420"/>
            </w:pPr>
            <w:r>
              <w:rPr>
                <w:rFonts w:ascii="微软雅黑" w:eastAsia="微软雅黑" w:hAnsi="微软雅黑" w:cs="微软雅黑" w:hint="eastAsia"/>
              </w:rPr>
              <w:t>提出封闭性问</w:t>
            </w:r>
            <w:r>
              <w:rPr>
                <w:rFonts w:hint="eastAsia"/>
              </w:rPr>
              <w:t>题</w:t>
            </w:r>
          </w:p>
        </w:tc>
      </w:tr>
      <w:tr w:rsidR="00013AA4" w14:paraId="1136A879" w14:textId="77777777">
        <w:tc>
          <w:tcPr>
            <w:tcW w:w="2467" w:type="dxa"/>
            <w:vMerge/>
            <w:tcBorders>
              <w:left w:val="single" w:sz="4" w:space="0" w:color="auto"/>
              <w:right w:val="single" w:sz="4" w:space="0" w:color="auto"/>
            </w:tcBorders>
            <w:vAlign w:val="center"/>
          </w:tcPr>
          <w:p w14:paraId="3C8845F9"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52F1254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82F8A4F" w14:textId="77777777" w:rsidR="00013AA4" w:rsidRDefault="00C946A3">
            <w:pPr>
              <w:ind w:firstLine="420"/>
            </w:pPr>
            <w:r>
              <w:t>6</w:t>
            </w:r>
          </w:p>
        </w:tc>
        <w:tc>
          <w:tcPr>
            <w:tcW w:w="2472" w:type="dxa"/>
            <w:tcBorders>
              <w:top w:val="single" w:sz="4" w:space="0" w:color="auto"/>
              <w:left w:val="single" w:sz="4" w:space="0" w:color="auto"/>
              <w:bottom w:val="single" w:sz="4" w:space="0" w:color="auto"/>
              <w:right w:val="single" w:sz="4" w:space="0" w:color="auto"/>
            </w:tcBorders>
          </w:tcPr>
          <w:p w14:paraId="22D99BB1" w14:textId="77777777" w:rsidR="00013AA4" w:rsidRDefault="00C946A3">
            <w:pPr>
              <w:ind w:firstLine="420"/>
            </w:pPr>
            <w:r>
              <w:rPr>
                <w:rFonts w:ascii="微软雅黑" w:eastAsia="微软雅黑" w:hAnsi="微软雅黑" w:cs="微软雅黑" w:hint="eastAsia"/>
              </w:rPr>
              <w:t>讲</w:t>
            </w:r>
            <w:r>
              <w:rPr>
                <w:rFonts w:hint="eastAsia"/>
              </w:rPr>
              <w:t>授</w:t>
            </w:r>
          </w:p>
        </w:tc>
      </w:tr>
      <w:tr w:rsidR="00013AA4" w14:paraId="788546A8" w14:textId="77777777">
        <w:tc>
          <w:tcPr>
            <w:tcW w:w="2467" w:type="dxa"/>
            <w:vMerge/>
            <w:tcBorders>
              <w:left w:val="single" w:sz="4" w:space="0" w:color="auto"/>
              <w:right w:val="single" w:sz="4" w:space="0" w:color="auto"/>
            </w:tcBorders>
            <w:vAlign w:val="center"/>
          </w:tcPr>
          <w:p w14:paraId="78E9F542"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272D3DF"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4A36E542" w14:textId="77777777" w:rsidR="00013AA4" w:rsidRDefault="00C946A3">
            <w:pPr>
              <w:ind w:firstLine="420"/>
            </w:pPr>
            <w:r>
              <w:t>7</w:t>
            </w:r>
          </w:p>
        </w:tc>
        <w:tc>
          <w:tcPr>
            <w:tcW w:w="2472" w:type="dxa"/>
            <w:tcBorders>
              <w:top w:val="single" w:sz="4" w:space="0" w:color="auto"/>
              <w:left w:val="single" w:sz="4" w:space="0" w:color="auto"/>
              <w:bottom w:val="single" w:sz="4" w:space="0" w:color="auto"/>
              <w:right w:val="single" w:sz="4" w:space="0" w:color="auto"/>
            </w:tcBorders>
          </w:tcPr>
          <w:p w14:paraId="3705E740" w14:textId="77777777" w:rsidR="00013AA4" w:rsidRDefault="00C946A3">
            <w:pPr>
              <w:ind w:firstLine="420"/>
            </w:pPr>
            <w:r>
              <w:rPr>
                <w:rFonts w:ascii="微软雅黑" w:eastAsia="微软雅黑" w:hAnsi="微软雅黑" w:cs="微软雅黑" w:hint="eastAsia"/>
              </w:rPr>
              <w:t>指</w:t>
            </w:r>
            <w:r>
              <w:rPr>
                <w:rFonts w:hint="eastAsia"/>
              </w:rPr>
              <w:t>令</w:t>
            </w:r>
          </w:p>
        </w:tc>
      </w:tr>
      <w:tr w:rsidR="00013AA4" w14:paraId="6CD65B0E" w14:textId="77777777">
        <w:tc>
          <w:tcPr>
            <w:tcW w:w="2467" w:type="dxa"/>
            <w:vMerge/>
            <w:tcBorders>
              <w:left w:val="single" w:sz="4" w:space="0" w:color="auto"/>
              <w:right w:val="single" w:sz="4" w:space="0" w:color="auto"/>
            </w:tcBorders>
            <w:vAlign w:val="center"/>
          </w:tcPr>
          <w:p w14:paraId="2BF49504"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6105893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6D660F" w14:textId="77777777" w:rsidR="00013AA4" w:rsidRDefault="00C946A3">
            <w:pPr>
              <w:ind w:firstLine="420"/>
            </w:pPr>
            <w:r>
              <w:t>8</w:t>
            </w:r>
          </w:p>
        </w:tc>
        <w:tc>
          <w:tcPr>
            <w:tcW w:w="2472" w:type="dxa"/>
            <w:tcBorders>
              <w:top w:val="single" w:sz="4" w:space="0" w:color="auto"/>
              <w:left w:val="single" w:sz="4" w:space="0" w:color="auto"/>
              <w:bottom w:val="single" w:sz="4" w:space="0" w:color="auto"/>
              <w:right w:val="single" w:sz="4" w:space="0" w:color="auto"/>
            </w:tcBorders>
          </w:tcPr>
          <w:p w14:paraId="7BF122F0" w14:textId="77777777" w:rsidR="00013AA4" w:rsidRDefault="00C946A3">
            <w:pPr>
              <w:ind w:firstLine="420"/>
            </w:pPr>
            <w:r>
              <w:rPr>
                <w:rFonts w:ascii="微软雅黑" w:eastAsia="微软雅黑" w:hAnsi="微软雅黑" w:cs="微软雅黑" w:hint="eastAsia"/>
              </w:rPr>
              <w:t>批</w:t>
            </w:r>
            <w:r>
              <w:rPr>
                <w:rFonts w:hint="eastAsia"/>
              </w:rPr>
              <w:t>评</w:t>
            </w:r>
          </w:p>
        </w:tc>
      </w:tr>
      <w:tr w:rsidR="00013AA4" w14:paraId="269D2F9C" w14:textId="77777777">
        <w:tc>
          <w:tcPr>
            <w:tcW w:w="2467" w:type="dxa"/>
            <w:vMerge/>
            <w:tcBorders>
              <w:left w:val="single" w:sz="4" w:space="0" w:color="auto"/>
              <w:right w:val="single" w:sz="4" w:space="0" w:color="auto"/>
            </w:tcBorders>
            <w:vAlign w:val="center"/>
          </w:tcPr>
          <w:p w14:paraId="76700A50" w14:textId="77777777" w:rsidR="00013AA4" w:rsidRDefault="00013AA4">
            <w:pPr>
              <w:ind w:firstLine="420"/>
            </w:pPr>
          </w:p>
        </w:tc>
        <w:tc>
          <w:tcPr>
            <w:tcW w:w="1971" w:type="dxa"/>
            <w:gridSpan w:val="2"/>
            <w:vMerge/>
            <w:tcBorders>
              <w:left w:val="single" w:sz="4" w:space="0" w:color="auto"/>
              <w:bottom w:val="single" w:sz="4" w:space="0" w:color="auto"/>
              <w:right w:val="single" w:sz="4" w:space="0" w:color="auto"/>
            </w:tcBorders>
            <w:vAlign w:val="center"/>
          </w:tcPr>
          <w:p w14:paraId="4348A45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54D63CA8" w14:textId="77777777" w:rsidR="00013AA4" w:rsidRDefault="00C946A3">
            <w:pPr>
              <w:ind w:firstLine="420"/>
            </w:pPr>
            <w:r>
              <w:t>9</w:t>
            </w:r>
          </w:p>
        </w:tc>
        <w:tc>
          <w:tcPr>
            <w:tcW w:w="2472" w:type="dxa"/>
            <w:tcBorders>
              <w:top w:val="single" w:sz="4" w:space="0" w:color="auto"/>
              <w:left w:val="single" w:sz="4" w:space="0" w:color="auto"/>
              <w:bottom w:val="single" w:sz="4" w:space="0" w:color="auto"/>
              <w:right w:val="single" w:sz="4" w:space="0" w:color="auto"/>
            </w:tcBorders>
          </w:tcPr>
          <w:p w14:paraId="39E1CDB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静听或沉默</w:t>
            </w:r>
          </w:p>
        </w:tc>
      </w:tr>
      <w:tr w:rsidR="00013AA4" w14:paraId="381BFF35" w14:textId="77777777">
        <w:tc>
          <w:tcPr>
            <w:tcW w:w="2467" w:type="dxa"/>
            <w:vMerge/>
            <w:tcBorders>
              <w:left w:val="single" w:sz="4" w:space="0" w:color="auto"/>
              <w:right w:val="single" w:sz="4" w:space="0" w:color="auto"/>
            </w:tcBorders>
            <w:vAlign w:val="center"/>
          </w:tcPr>
          <w:p w14:paraId="77383681" w14:textId="77777777" w:rsidR="00013AA4" w:rsidRDefault="00013AA4">
            <w:pPr>
              <w:ind w:firstLine="420"/>
            </w:pPr>
          </w:p>
        </w:tc>
        <w:tc>
          <w:tcPr>
            <w:tcW w:w="985" w:type="dxa"/>
            <w:vMerge w:val="restart"/>
            <w:tcBorders>
              <w:top w:val="single" w:sz="4" w:space="0" w:color="auto"/>
              <w:left w:val="single" w:sz="4" w:space="0" w:color="auto"/>
              <w:right w:val="single" w:sz="4" w:space="0" w:color="auto"/>
            </w:tcBorders>
          </w:tcPr>
          <w:p w14:paraId="428FF3F7" w14:textId="77777777" w:rsidR="00013AA4" w:rsidRDefault="00C946A3">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278F235F" w14:textId="77777777" w:rsidR="00013AA4" w:rsidRDefault="00C946A3">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394CC8C8" w14:textId="77777777" w:rsidR="00013AA4" w:rsidRDefault="00C946A3">
            <w:pPr>
              <w:ind w:firstLine="420"/>
            </w:pPr>
            <w:r>
              <w:t>10</w:t>
            </w:r>
          </w:p>
        </w:tc>
        <w:tc>
          <w:tcPr>
            <w:tcW w:w="2472" w:type="dxa"/>
            <w:tcBorders>
              <w:top w:val="single" w:sz="4" w:space="0" w:color="auto"/>
              <w:left w:val="single" w:sz="4" w:space="0" w:color="auto"/>
              <w:bottom w:val="single" w:sz="4" w:space="0" w:color="auto"/>
              <w:right w:val="single" w:sz="4" w:space="0" w:color="auto"/>
            </w:tcBorders>
          </w:tcPr>
          <w:p w14:paraId="51BF6F41"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44387087" w14:textId="77777777">
        <w:tc>
          <w:tcPr>
            <w:tcW w:w="2467" w:type="dxa"/>
            <w:vMerge/>
            <w:tcBorders>
              <w:left w:val="single" w:sz="4" w:space="0" w:color="auto"/>
              <w:right w:val="single" w:sz="4" w:space="0" w:color="auto"/>
            </w:tcBorders>
            <w:vAlign w:val="center"/>
          </w:tcPr>
          <w:p w14:paraId="251A71FE" w14:textId="77777777" w:rsidR="00013AA4" w:rsidRDefault="00013AA4">
            <w:pPr>
              <w:ind w:firstLine="420"/>
            </w:pPr>
          </w:p>
        </w:tc>
        <w:tc>
          <w:tcPr>
            <w:tcW w:w="985" w:type="dxa"/>
            <w:vMerge/>
            <w:tcBorders>
              <w:left w:val="single" w:sz="4" w:space="0" w:color="auto"/>
              <w:right w:val="single" w:sz="4" w:space="0" w:color="auto"/>
            </w:tcBorders>
            <w:vAlign w:val="center"/>
          </w:tcPr>
          <w:p w14:paraId="0293D9AB" w14:textId="77777777" w:rsidR="00013AA4" w:rsidRDefault="00013AA4">
            <w:pPr>
              <w:ind w:firstLine="420"/>
            </w:pPr>
          </w:p>
        </w:tc>
        <w:tc>
          <w:tcPr>
            <w:tcW w:w="986" w:type="dxa"/>
            <w:vMerge/>
            <w:tcBorders>
              <w:left w:val="single" w:sz="4" w:space="0" w:color="auto"/>
              <w:right w:val="single" w:sz="4" w:space="0" w:color="auto"/>
            </w:tcBorders>
            <w:vAlign w:val="center"/>
          </w:tcPr>
          <w:p w14:paraId="7D12380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EFC6C9E" w14:textId="77777777" w:rsidR="00013AA4" w:rsidRDefault="00C946A3">
            <w:pPr>
              <w:ind w:firstLine="420"/>
            </w:pPr>
            <w:r>
              <w:t>11</w:t>
            </w:r>
          </w:p>
        </w:tc>
        <w:tc>
          <w:tcPr>
            <w:tcW w:w="2472" w:type="dxa"/>
            <w:tcBorders>
              <w:top w:val="single" w:sz="4" w:space="0" w:color="auto"/>
              <w:left w:val="single" w:sz="4" w:space="0" w:color="auto"/>
              <w:bottom w:val="single" w:sz="4" w:space="0" w:color="auto"/>
              <w:right w:val="single" w:sz="4" w:space="0" w:color="auto"/>
            </w:tcBorders>
          </w:tcPr>
          <w:p w14:paraId="74DFAE8E"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04F11B73" w14:textId="77777777">
        <w:tc>
          <w:tcPr>
            <w:tcW w:w="2467" w:type="dxa"/>
            <w:vMerge/>
            <w:tcBorders>
              <w:left w:val="single" w:sz="4" w:space="0" w:color="auto"/>
              <w:right w:val="single" w:sz="4" w:space="0" w:color="auto"/>
            </w:tcBorders>
            <w:vAlign w:val="center"/>
          </w:tcPr>
          <w:p w14:paraId="4441B718" w14:textId="77777777" w:rsidR="00013AA4" w:rsidRDefault="00013AA4">
            <w:pPr>
              <w:ind w:firstLine="420"/>
            </w:pPr>
          </w:p>
        </w:tc>
        <w:tc>
          <w:tcPr>
            <w:tcW w:w="985" w:type="dxa"/>
            <w:vMerge/>
            <w:tcBorders>
              <w:left w:val="single" w:sz="4" w:space="0" w:color="auto"/>
              <w:right w:val="single" w:sz="4" w:space="0" w:color="auto"/>
            </w:tcBorders>
            <w:vAlign w:val="center"/>
          </w:tcPr>
          <w:p w14:paraId="2819FB92" w14:textId="77777777" w:rsidR="00013AA4" w:rsidRDefault="00013AA4">
            <w:pPr>
              <w:ind w:firstLine="420"/>
            </w:pPr>
          </w:p>
        </w:tc>
        <w:tc>
          <w:tcPr>
            <w:tcW w:w="986" w:type="dxa"/>
            <w:vMerge/>
            <w:tcBorders>
              <w:left w:val="single" w:sz="4" w:space="0" w:color="auto"/>
              <w:right w:val="single" w:sz="4" w:space="0" w:color="auto"/>
            </w:tcBorders>
            <w:vAlign w:val="center"/>
          </w:tcPr>
          <w:p w14:paraId="07D4E071"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0CB2FEB5" w14:textId="77777777" w:rsidR="00013AA4" w:rsidRDefault="00C946A3">
            <w:pPr>
              <w:ind w:firstLine="420"/>
            </w:pPr>
            <w:r>
              <w:t>12</w:t>
            </w:r>
          </w:p>
        </w:tc>
        <w:tc>
          <w:tcPr>
            <w:tcW w:w="2472" w:type="dxa"/>
            <w:tcBorders>
              <w:top w:val="single" w:sz="4" w:space="0" w:color="auto"/>
              <w:left w:val="single" w:sz="4" w:space="0" w:color="auto"/>
              <w:bottom w:val="single" w:sz="4" w:space="0" w:color="auto"/>
              <w:right w:val="single" w:sz="4" w:space="0" w:color="auto"/>
            </w:tcBorders>
          </w:tcPr>
          <w:p w14:paraId="49E22D4F"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4274E587" w14:textId="77777777">
        <w:tc>
          <w:tcPr>
            <w:tcW w:w="2467" w:type="dxa"/>
            <w:vMerge/>
            <w:tcBorders>
              <w:left w:val="single" w:sz="4" w:space="0" w:color="auto"/>
              <w:right w:val="single" w:sz="4" w:space="0" w:color="auto"/>
            </w:tcBorders>
            <w:vAlign w:val="center"/>
          </w:tcPr>
          <w:p w14:paraId="30B6C5E6" w14:textId="77777777" w:rsidR="00013AA4" w:rsidRDefault="00013AA4">
            <w:pPr>
              <w:ind w:firstLine="420"/>
            </w:pPr>
          </w:p>
        </w:tc>
        <w:tc>
          <w:tcPr>
            <w:tcW w:w="985" w:type="dxa"/>
            <w:vMerge/>
            <w:tcBorders>
              <w:left w:val="single" w:sz="4" w:space="0" w:color="auto"/>
              <w:right w:val="single" w:sz="4" w:space="0" w:color="auto"/>
            </w:tcBorders>
            <w:vAlign w:val="center"/>
          </w:tcPr>
          <w:p w14:paraId="6ED2C817" w14:textId="77777777" w:rsidR="00013AA4" w:rsidRDefault="00013AA4">
            <w:pPr>
              <w:ind w:firstLine="420"/>
            </w:pPr>
          </w:p>
        </w:tc>
        <w:tc>
          <w:tcPr>
            <w:tcW w:w="986" w:type="dxa"/>
            <w:vMerge/>
            <w:tcBorders>
              <w:left w:val="single" w:sz="4" w:space="0" w:color="auto"/>
              <w:right w:val="single" w:sz="4" w:space="0" w:color="auto"/>
            </w:tcBorders>
            <w:vAlign w:val="center"/>
          </w:tcPr>
          <w:p w14:paraId="27531BC2"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3A5CAFA1" w14:textId="77777777" w:rsidR="00013AA4" w:rsidRDefault="00C946A3">
            <w:pPr>
              <w:ind w:firstLine="420"/>
            </w:pPr>
            <w:r>
              <w:t>13</w:t>
            </w:r>
          </w:p>
        </w:tc>
        <w:tc>
          <w:tcPr>
            <w:tcW w:w="2472" w:type="dxa"/>
            <w:tcBorders>
              <w:top w:val="single" w:sz="4" w:space="0" w:color="auto"/>
              <w:left w:val="single" w:sz="4" w:space="0" w:color="auto"/>
              <w:bottom w:val="single" w:sz="4" w:space="0" w:color="auto"/>
              <w:right w:val="single" w:sz="4" w:space="0" w:color="auto"/>
            </w:tcBorders>
          </w:tcPr>
          <w:p w14:paraId="10CA7847" w14:textId="77777777" w:rsidR="00013AA4" w:rsidRDefault="00C946A3">
            <w:pPr>
              <w:ind w:firstLine="420"/>
            </w:pPr>
            <w:r>
              <w:rPr>
                <w:rFonts w:ascii="微软雅黑" w:eastAsia="微软雅黑" w:hAnsi="微软雅黑" w:cs="微软雅黑" w:hint="eastAsia"/>
              </w:rPr>
              <w:t>讨</w:t>
            </w:r>
            <w:r>
              <w:rPr>
                <w:rFonts w:hint="eastAsia"/>
              </w:rPr>
              <w:t>论</w:t>
            </w:r>
          </w:p>
        </w:tc>
      </w:tr>
      <w:tr w:rsidR="00013AA4" w14:paraId="75F5E1E7" w14:textId="77777777">
        <w:tc>
          <w:tcPr>
            <w:tcW w:w="2467" w:type="dxa"/>
            <w:vMerge/>
            <w:tcBorders>
              <w:left w:val="single" w:sz="4" w:space="0" w:color="auto"/>
              <w:right w:val="single" w:sz="4" w:space="0" w:color="auto"/>
            </w:tcBorders>
            <w:vAlign w:val="center"/>
          </w:tcPr>
          <w:p w14:paraId="19964C8E" w14:textId="77777777" w:rsidR="00013AA4" w:rsidRDefault="00013AA4">
            <w:pPr>
              <w:ind w:firstLine="420"/>
            </w:pPr>
          </w:p>
        </w:tc>
        <w:tc>
          <w:tcPr>
            <w:tcW w:w="985" w:type="dxa"/>
            <w:vMerge/>
            <w:tcBorders>
              <w:left w:val="single" w:sz="4" w:space="0" w:color="auto"/>
              <w:right w:val="single" w:sz="4" w:space="0" w:color="auto"/>
            </w:tcBorders>
            <w:vAlign w:val="center"/>
          </w:tcPr>
          <w:p w14:paraId="36039544" w14:textId="77777777" w:rsidR="00013AA4" w:rsidRDefault="00013AA4">
            <w:pPr>
              <w:ind w:firstLine="420"/>
            </w:pPr>
          </w:p>
        </w:tc>
        <w:tc>
          <w:tcPr>
            <w:tcW w:w="986" w:type="dxa"/>
            <w:vMerge/>
            <w:tcBorders>
              <w:left w:val="single" w:sz="4" w:space="0" w:color="auto"/>
              <w:right w:val="single" w:sz="4" w:space="0" w:color="auto"/>
            </w:tcBorders>
            <w:vAlign w:val="center"/>
          </w:tcPr>
          <w:p w14:paraId="42821597"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3830B10" w14:textId="77777777" w:rsidR="00013AA4" w:rsidRDefault="00C946A3">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254C2A0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71C3D702" w14:textId="77777777">
        <w:tc>
          <w:tcPr>
            <w:tcW w:w="2467" w:type="dxa"/>
            <w:vMerge/>
            <w:tcBorders>
              <w:left w:val="single" w:sz="4" w:space="0" w:color="auto"/>
              <w:right w:val="single" w:sz="4" w:space="0" w:color="auto"/>
            </w:tcBorders>
            <w:vAlign w:val="center"/>
          </w:tcPr>
          <w:p w14:paraId="74E8490F" w14:textId="77777777" w:rsidR="00013AA4" w:rsidRDefault="00013AA4">
            <w:pPr>
              <w:ind w:firstLine="420"/>
            </w:pPr>
          </w:p>
        </w:tc>
        <w:tc>
          <w:tcPr>
            <w:tcW w:w="985" w:type="dxa"/>
            <w:vMerge/>
            <w:tcBorders>
              <w:left w:val="single" w:sz="4" w:space="0" w:color="auto"/>
              <w:right w:val="single" w:sz="4" w:space="0" w:color="auto"/>
            </w:tcBorders>
            <w:vAlign w:val="center"/>
          </w:tcPr>
          <w:p w14:paraId="0E47C541" w14:textId="77777777" w:rsidR="00013AA4" w:rsidRDefault="00013AA4">
            <w:pPr>
              <w:ind w:firstLine="420"/>
            </w:pPr>
          </w:p>
        </w:tc>
        <w:tc>
          <w:tcPr>
            <w:tcW w:w="986" w:type="dxa"/>
            <w:vMerge w:val="restart"/>
            <w:tcBorders>
              <w:left w:val="single" w:sz="4" w:space="0" w:color="auto"/>
              <w:right w:val="single" w:sz="4" w:space="0" w:color="auto"/>
            </w:tcBorders>
          </w:tcPr>
          <w:p w14:paraId="72670B61" w14:textId="77777777" w:rsidR="00013AA4" w:rsidRDefault="00C946A3">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62C6DFD" w14:textId="77777777" w:rsidR="00013AA4" w:rsidRDefault="00C946A3">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2184768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沉默或混乱</w:t>
            </w:r>
          </w:p>
        </w:tc>
      </w:tr>
      <w:tr w:rsidR="00013AA4" w14:paraId="170A53D1" w14:textId="77777777">
        <w:tc>
          <w:tcPr>
            <w:tcW w:w="2467" w:type="dxa"/>
            <w:vMerge/>
            <w:tcBorders>
              <w:left w:val="single" w:sz="4" w:space="0" w:color="auto"/>
              <w:right w:val="single" w:sz="4" w:space="0" w:color="auto"/>
            </w:tcBorders>
            <w:vAlign w:val="center"/>
          </w:tcPr>
          <w:p w14:paraId="011C49E3" w14:textId="77777777" w:rsidR="00013AA4" w:rsidRDefault="00013AA4">
            <w:pPr>
              <w:ind w:firstLine="420"/>
            </w:pPr>
          </w:p>
        </w:tc>
        <w:tc>
          <w:tcPr>
            <w:tcW w:w="985" w:type="dxa"/>
            <w:vMerge/>
            <w:tcBorders>
              <w:left w:val="single" w:sz="4" w:space="0" w:color="auto"/>
              <w:right w:val="single" w:sz="4" w:space="0" w:color="auto"/>
            </w:tcBorders>
            <w:vAlign w:val="center"/>
          </w:tcPr>
          <w:p w14:paraId="354B3B25" w14:textId="77777777" w:rsidR="00013AA4" w:rsidRDefault="00013AA4">
            <w:pPr>
              <w:ind w:firstLine="420"/>
            </w:pPr>
          </w:p>
        </w:tc>
        <w:tc>
          <w:tcPr>
            <w:tcW w:w="986" w:type="dxa"/>
            <w:vMerge/>
            <w:tcBorders>
              <w:left w:val="single" w:sz="4" w:space="0" w:color="auto"/>
              <w:right w:val="single" w:sz="4" w:space="0" w:color="auto"/>
            </w:tcBorders>
            <w:vAlign w:val="center"/>
          </w:tcPr>
          <w:p w14:paraId="2228BE54"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01A713A" w14:textId="77777777" w:rsidR="00013AA4" w:rsidRDefault="00C946A3">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61766B96"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思考问</w:t>
            </w:r>
            <w:r>
              <w:rPr>
                <w:rFonts w:hint="eastAsia"/>
              </w:rPr>
              <w:t>题</w:t>
            </w:r>
          </w:p>
        </w:tc>
      </w:tr>
      <w:tr w:rsidR="00013AA4" w14:paraId="6AF79C63" w14:textId="77777777">
        <w:tc>
          <w:tcPr>
            <w:tcW w:w="2467" w:type="dxa"/>
            <w:vMerge/>
            <w:tcBorders>
              <w:left w:val="single" w:sz="4" w:space="0" w:color="auto"/>
              <w:right w:val="single" w:sz="4" w:space="0" w:color="auto"/>
            </w:tcBorders>
            <w:vAlign w:val="center"/>
          </w:tcPr>
          <w:p w14:paraId="023E2D88" w14:textId="77777777" w:rsidR="00013AA4" w:rsidRDefault="00013AA4">
            <w:pPr>
              <w:ind w:firstLine="420"/>
            </w:pPr>
          </w:p>
        </w:tc>
        <w:tc>
          <w:tcPr>
            <w:tcW w:w="985" w:type="dxa"/>
            <w:vMerge/>
            <w:tcBorders>
              <w:left w:val="single" w:sz="4" w:space="0" w:color="auto"/>
              <w:right w:val="single" w:sz="4" w:space="0" w:color="auto"/>
            </w:tcBorders>
          </w:tcPr>
          <w:p w14:paraId="26655B27" w14:textId="77777777" w:rsidR="00013AA4" w:rsidRDefault="00013AA4">
            <w:pPr>
              <w:ind w:firstLine="420"/>
            </w:pPr>
          </w:p>
        </w:tc>
        <w:tc>
          <w:tcPr>
            <w:tcW w:w="986" w:type="dxa"/>
            <w:vMerge/>
            <w:tcBorders>
              <w:left w:val="single" w:sz="4" w:space="0" w:color="auto"/>
              <w:right w:val="single" w:sz="4" w:space="0" w:color="auto"/>
            </w:tcBorders>
          </w:tcPr>
          <w:p w14:paraId="1966A91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2725BA9" w14:textId="77777777" w:rsidR="00013AA4" w:rsidRDefault="00C946A3">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833169F" w14:textId="77777777" w:rsidR="00013AA4" w:rsidRDefault="00C946A3">
            <w:pPr>
              <w:ind w:firstLine="420"/>
            </w:pPr>
            <w:r>
              <w:rPr>
                <w:rFonts w:ascii="微软雅黑" w:eastAsia="微软雅黑" w:hAnsi="微软雅黑" w:cs="微软雅黑" w:hint="eastAsia"/>
              </w:rPr>
              <w:t>做练习</w:t>
            </w:r>
          </w:p>
        </w:tc>
      </w:tr>
      <w:tr w:rsidR="00013AA4" w14:paraId="25A1423F" w14:textId="77777777">
        <w:tc>
          <w:tcPr>
            <w:tcW w:w="2467" w:type="dxa"/>
            <w:vMerge/>
            <w:tcBorders>
              <w:left w:val="single" w:sz="4" w:space="0" w:color="auto"/>
              <w:right w:val="single" w:sz="4" w:space="0" w:color="auto"/>
            </w:tcBorders>
            <w:vAlign w:val="center"/>
          </w:tcPr>
          <w:p w14:paraId="38377EDF" w14:textId="77777777" w:rsidR="00013AA4" w:rsidRDefault="00013AA4">
            <w:pPr>
              <w:ind w:firstLine="420"/>
            </w:pPr>
          </w:p>
        </w:tc>
        <w:tc>
          <w:tcPr>
            <w:tcW w:w="985" w:type="dxa"/>
            <w:vMerge/>
            <w:tcBorders>
              <w:left w:val="single" w:sz="4" w:space="0" w:color="auto"/>
              <w:right w:val="single" w:sz="4" w:space="0" w:color="auto"/>
            </w:tcBorders>
            <w:vAlign w:val="center"/>
          </w:tcPr>
          <w:p w14:paraId="440B030F" w14:textId="77777777" w:rsidR="00013AA4" w:rsidRDefault="00013AA4">
            <w:pPr>
              <w:ind w:firstLine="420"/>
            </w:pPr>
          </w:p>
        </w:tc>
        <w:tc>
          <w:tcPr>
            <w:tcW w:w="986" w:type="dxa"/>
            <w:vMerge/>
            <w:tcBorders>
              <w:left w:val="single" w:sz="4" w:space="0" w:color="auto"/>
              <w:right w:val="single" w:sz="4" w:space="0" w:color="auto"/>
            </w:tcBorders>
            <w:vAlign w:val="center"/>
          </w:tcPr>
          <w:p w14:paraId="75812C5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78DFF68" w14:textId="77777777" w:rsidR="00013AA4" w:rsidRDefault="00C946A3">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1D8C2CD9" w14:textId="77777777" w:rsidR="00013AA4" w:rsidRDefault="00C946A3">
            <w:pPr>
              <w:ind w:firstLine="420"/>
            </w:pPr>
            <w:r>
              <w:rPr>
                <w:rFonts w:ascii="微软雅黑" w:eastAsia="微软雅黑" w:hAnsi="微软雅黑" w:cs="微软雅黑" w:hint="eastAsia"/>
              </w:rPr>
              <w:t>静听</w:t>
            </w:r>
          </w:p>
        </w:tc>
      </w:tr>
      <w:tr w:rsidR="00013AA4" w14:paraId="612FF0B0" w14:textId="77777777">
        <w:tc>
          <w:tcPr>
            <w:tcW w:w="2467" w:type="dxa"/>
            <w:vMerge/>
            <w:tcBorders>
              <w:left w:val="single" w:sz="4" w:space="0" w:color="auto"/>
              <w:right w:val="single" w:sz="4" w:space="0" w:color="auto"/>
            </w:tcBorders>
            <w:vAlign w:val="center"/>
          </w:tcPr>
          <w:p w14:paraId="36773451" w14:textId="77777777" w:rsidR="00013AA4" w:rsidRDefault="00013AA4">
            <w:pPr>
              <w:ind w:firstLine="420"/>
            </w:pPr>
          </w:p>
        </w:tc>
        <w:tc>
          <w:tcPr>
            <w:tcW w:w="985" w:type="dxa"/>
            <w:vMerge/>
            <w:tcBorders>
              <w:left w:val="single" w:sz="4" w:space="0" w:color="auto"/>
              <w:right w:val="single" w:sz="4" w:space="0" w:color="auto"/>
            </w:tcBorders>
            <w:vAlign w:val="center"/>
          </w:tcPr>
          <w:p w14:paraId="161EE191" w14:textId="77777777" w:rsidR="00013AA4" w:rsidRDefault="00013AA4">
            <w:pPr>
              <w:ind w:firstLine="420"/>
            </w:pPr>
          </w:p>
        </w:tc>
        <w:tc>
          <w:tcPr>
            <w:tcW w:w="986" w:type="dxa"/>
            <w:vMerge/>
            <w:tcBorders>
              <w:left w:val="single" w:sz="4" w:space="0" w:color="auto"/>
              <w:right w:val="single" w:sz="4" w:space="0" w:color="auto"/>
            </w:tcBorders>
            <w:vAlign w:val="center"/>
          </w:tcPr>
          <w:p w14:paraId="39C03EDC"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1F3846D4" w14:textId="77777777" w:rsidR="00013AA4" w:rsidRDefault="00C946A3">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4D0202BD"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54DE4C8" w14:textId="77777777">
        <w:tc>
          <w:tcPr>
            <w:tcW w:w="2467" w:type="dxa"/>
            <w:vMerge/>
            <w:tcBorders>
              <w:left w:val="single" w:sz="4" w:space="0" w:color="auto"/>
              <w:right w:val="single" w:sz="4" w:space="0" w:color="auto"/>
            </w:tcBorders>
            <w:vAlign w:val="center"/>
          </w:tcPr>
          <w:p w14:paraId="07317C96" w14:textId="77777777" w:rsidR="00013AA4" w:rsidRDefault="00013AA4">
            <w:pPr>
              <w:ind w:firstLine="420"/>
            </w:pPr>
          </w:p>
        </w:tc>
        <w:tc>
          <w:tcPr>
            <w:tcW w:w="1971" w:type="dxa"/>
            <w:gridSpan w:val="2"/>
            <w:tcBorders>
              <w:left w:val="single" w:sz="4" w:space="0" w:color="auto"/>
              <w:right w:val="single" w:sz="4" w:space="0" w:color="auto"/>
            </w:tcBorders>
            <w:vAlign w:val="center"/>
          </w:tcPr>
          <w:p w14:paraId="10854882" w14:textId="77777777" w:rsidR="00013AA4" w:rsidRDefault="00C946A3">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43B57AD" w14:textId="77777777" w:rsidR="00013AA4" w:rsidRDefault="00C946A3">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39F6761" w14:textId="77777777" w:rsidR="00013AA4" w:rsidRDefault="00C946A3">
            <w:pPr>
              <w:ind w:leftChars="200" w:left="420" w:firstLineChars="0" w:firstLine="0"/>
              <w:rPr>
                <w:rFonts w:ascii="微软雅黑" w:eastAsia="微软雅黑" w:hAnsi="微软雅黑" w:cs="微软雅黑"/>
              </w:rPr>
            </w:pPr>
            <w:r>
              <w:rPr>
                <w:rFonts w:ascii="微软雅黑" w:eastAsia="微软雅黑" w:hAnsi="微软雅黑" w:cs="微软雅黑" w:hint="eastAsia"/>
              </w:rPr>
              <w:t>教师和同学沉默或混乱</w:t>
            </w:r>
          </w:p>
        </w:tc>
      </w:tr>
      <w:tr w:rsidR="00013AA4" w14:paraId="605B9E2C" w14:textId="77777777">
        <w:tc>
          <w:tcPr>
            <w:tcW w:w="2467" w:type="dxa"/>
            <w:vMerge w:val="restart"/>
            <w:tcBorders>
              <w:top w:val="single" w:sz="4" w:space="0" w:color="auto"/>
              <w:left w:val="single" w:sz="4" w:space="0" w:color="auto"/>
              <w:bottom w:val="single" w:sz="4" w:space="0" w:color="auto"/>
              <w:right w:val="single" w:sz="4" w:space="0" w:color="auto"/>
            </w:tcBorders>
          </w:tcPr>
          <w:p w14:paraId="384E9FC1" w14:textId="77777777" w:rsidR="00013AA4" w:rsidRDefault="00C946A3">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tcPr>
          <w:p w14:paraId="3B537373" w14:textId="77777777" w:rsidR="00013AA4" w:rsidRDefault="00C946A3">
            <w:pPr>
              <w:ind w:firstLineChars="0" w:firstLine="0"/>
            </w:pPr>
            <w:r>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B80CF6F" w14:textId="77777777" w:rsidR="00013AA4" w:rsidRDefault="00C946A3">
            <w:pPr>
              <w:ind w:firstLine="420"/>
            </w:pPr>
            <w:r>
              <w:t>21</w:t>
            </w:r>
          </w:p>
        </w:tc>
        <w:tc>
          <w:tcPr>
            <w:tcW w:w="2472" w:type="dxa"/>
            <w:tcBorders>
              <w:top w:val="single" w:sz="4" w:space="0" w:color="auto"/>
              <w:left w:val="single" w:sz="4" w:space="0" w:color="auto"/>
              <w:bottom w:val="single" w:sz="4" w:space="0" w:color="auto"/>
              <w:right w:val="single" w:sz="4" w:space="0" w:color="auto"/>
            </w:tcBorders>
          </w:tcPr>
          <w:p w14:paraId="67A281D4" w14:textId="77777777" w:rsidR="00013AA4" w:rsidRDefault="00C946A3">
            <w:pPr>
              <w:ind w:firstLine="420"/>
            </w:pPr>
            <w:r>
              <w:rPr>
                <w:rFonts w:ascii="微软雅黑" w:eastAsia="微软雅黑" w:hAnsi="微软雅黑" w:cs="微软雅黑" w:hint="eastAsia"/>
              </w:rPr>
              <w:t>软件、设备工具切</w:t>
            </w:r>
            <w:r>
              <w:rPr>
                <w:rFonts w:hint="eastAsia"/>
              </w:rPr>
              <w:t>换</w:t>
            </w:r>
          </w:p>
        </w:tc>
      </w:tr>
      <w:tr w:rsidR="00013AA4" w14:paraId="11D0318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35CFD700"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177ECC0"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0C23BBE" w14:textId="77777777" w:rsidR="00013AA4" w:rsidRDefault="00C946A3">
            <w:pPr>
              <w:ind w:firstLine="420"/>
            </w:pPr>
            <w:r>
              <w:t>22</w:t>
            </w:r>
          </w:p>
        </w:tc>
        <w:tc>
          <w:tcPr>
            <w:tcW w:w="2472" w:type="dxa"/>
            <w:tcBorders>
              <w:top w:val="single" w:sz="4" w:space="0" w:color="auto"/>
              <w:left w:val="single" w:sz="4" w:space="0" w:color="auto"/>
              <w:bottom w:val="single" w:sz="4" w:space="0" w:color="auto"/>
              <w:right w:val="single" w:sz="4" w:space="0" w:color="auto"/>
            </w:tcBorders>
          </w:tcPr>
          <w:p w14:paraId="667AD87D" w14:textId="77777777" w:rsidR="00013AA4" w:rsidRDefault="00C946A3">
            <w:pPr>
              <w:ind w:firstLine="420"/>
            </w:pPr>
            <w:r>
              <w:rPr>
                <w:rFonts w:ascii="微软雅黑" w:eastAsia="微软雅黑" w:hAnsi="微软雅黑" w:cs="微软雅黑" w:hint="eastAsia"/>
              </w:rPr>
              <w:t>资源演</w:t>
            </w:r>
            <w:r>
              <w:rPr>
                <w:rFonts w:hint="eastAsia"/>
              </w:rPr>
              <w:t>示</w:t>
            </w:r>
          </w:p>
        </w:tc>
      </w:tr>
      <w:tr w:rsidR="00013AA4" w14:paraId="35D021D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7B086353"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0BD76735"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19F2010" w14:textId="77777777" w:rsidR="00013AA4" w:rsidRDefault="00C946A3">
            <w:pPr>
              <w:ind w:firstLine="420"/>
            </w:pPr>
            <w:r>
              <w:t>23</w:t>
            </w:r>
          </w:p>
        </w:tc>
        <w:tc>
          <w:tcPr>
            <w:tcW w:w="2472" w:type="dxa"/>
            <w:tcBorders>
              <w:top w:val="single" w:sz="4" w:space="0" w:color="auto"/>
              <w:left w:val="single" w:sz="4" w:space="0" w:color="auto"/>
              <w:bottom w:val="single" w:sz="4" w:space="0" w:color="auto"/>
              <w:right w:val="single" w:sz="4" w:space="0" w:color="auto"/>
            </w:tcBorders>
          </w:tcPr>
          <w:p w14:paraId="309DEE6A" w14:textId="77777777" w:rsidR="00013AA4" w:rsidRDefault="00C946A3">
            <w:pPr>
              <w:ind w:firstLine="420"/>
            </w:pPr>
            <w:r>
              <w:rPr>
                <w:rFonts w:ascii="微软雅黑" w:eastAsia="微软雅黑" w:hAnsi="微软雅黑" w:cs="微软雅黑" w:hint="eastAsia"/>
              </w:rPr>
              <w:t>学情分</w:t>
            </w:r>
            <w:r>
              <w:rPr>
                <w:rFonts w:hint="eastAsia"/>
              </w:rPr>
              <w:t>析</w:t>
            </w:r>
          </w:p>
        </w:tc>
      </w:tr>
      <w:tr w:rsidR="00013AA4" w14:paraId="2DB06DFC"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CAFEE76" w14:textId="77777777" w:rsidR="00013AA4" w:rsidRDefault="00013AA4">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tcPr>
          <w:p w14:paraId="545BC9CE"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059D2BA" w14:textId="77777777" w:rsidR="00013AA4" w:rsidRDefault="00C946A3">
            <w:pPr>
              <w:ind w:firstLine="420"/>
            </w:pPr>
            <w:r>
              <w:t>24</w:t>
            </w:r>
          </w:p>
        </w:tc>
        <w:tc>
          <w:tcPr>
            <w:tcW w:w="2472" w:type="dxa"/>
            <w:tcBorders>
              <w:top w:val="single" w:sz="4" w:space="0" w:color="auto"/>
              <w:left w:val="single" w:sz="4" w:space="0" w:color="auto"/>
              <w:bottom w:val="single" w:sz="4" w:space="0" w:color="auto"/>
              <w:right w:val="single" w:sz="4" w:space="0" w:color="auto"/>
            </w:tcBorders>
          </w:tcPr>
          <w:p w14:paraId="70F6232D" w14:textId="77777777" w:rsidR="00013AA4" w:rsidRDefault="00C946A3">
            <w:pPr>
              <w:ind w:firstLine="420"/>
            </w:pPr>
            <w:r>
              <w:rPr>
                <w:rFonts w:ascii="微软雅黑" w:eastAsia="微软雅黑" w:hAnsi="微软雅黑" w:cs="微软雅黑" w:hint="eastAsia"/>
              </w:rPr>
              <w:t>作品分享与评</w:t>
            </w:r>
            <w:r>
              <w:rPr>
                <w:rFonts w:hint="eastAsia"/>
              </w:rPr>
              <w:t>价</w:t>
            </w:r>
          </w:p>
        </w:tc>
      </w:tr>
      <w:tr w:rsidR="00013AA4" w14:paraId="6FCE7D9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6478211B" w14:textId="77777777" w:rsidR="00013AA4" w:rsidRDefault="00013AA4">
            <w:pPr>
              <w:ind w:firstLine="420"/>
            </w:pPr>
          </w:p>
        </w:tc>
        <w:tc>
          <w:tcPr>
            <w:tcW w:w="1971" w:type="dxa"/>
            <w:gridSpan w:val="2"/>
            <w:vMerge w:val="restart"/>
            <w:tcBorders>
              <w:top w:val="single" w:sz="4" w:space="0" w:color="auto"/>
              <w:left w:val="single" w:sz="4" w:space="0" w:color="auto"/>
              <w:right w:val="single" w:sz="4" w:space="0" w:color="auto"/>
            </w:tcBorders>
          </w:tcPr>
          <w:p w14:paraId="6F9AEA5D" w14:textId="77777777" w:rsidR="00013AA4" w:rsidRDefault="00C946A3">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251DDEA8" w14:textId="77777777" w:rsidR="00013AA4" w:rsidRDefault="00C946A3">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tcPr>
          <w:p w14:paraId="05F3AA07"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7F26E46D"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5FB5331E"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4576EC53"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7E55119A" w14:textId="77777777" w:rsidR="00013AA4" w:rsidRDefault="00C946A3">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tcPr>
          <w:p w14:paraId="20913EE7"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5BACC2F8"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121638DD"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79903526"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2C53DBDB" w14:textId="77777777" w:rsidR="00013AA4" w:rsidRDefault="00C946A3">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tcPr>
          <w:p w14:paraId="28262D8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140E81A5"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DC08FC5"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2F582CB8"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4B85281" w14:textId="77777777" w:rsidR="00013AA4" w:rsidRDefault="00C946A3">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tcPr>
          <w:p w14:paraId="0E41F988"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19BED386" w14:textId="77777777">
        <w:tc>
          <w:tcPr>
            <w:tcW w:w="2467" w:type="dxa"/>
            <w:vMerge/>
            <w:tcBorders>
              <w:top w:val="single" w:sz="4" w:space="0" w:color="auto"/>
              <w:left w:val="single" w:sz="4" w:space="0" w:color="auto"/>
              <w:bottom w:val="single" w:sz="4" w:space="0" w:color="auto"/>
              <w:right w:val="single" w:sz="4" w:space="0" w:color="auto"/>
            </w:tcBorders>
            <w:vAlign w:val="center"/>
          </w:tcPr>
          <w:p w14:paraId="0B904301" w14:textId="77777777" w:rsidR="00013AA4" w:rsidRDefault="00013AA4">
            <w:pPr>
              <w:ind w:firstLine="420"/>
            </w:pPr>
          </w:p>
        </w:tc>
        <w:tc>
          <w:tcPr>
            <w:tcW w:w="1971" w:type="dxa"/>
            <w:gridSpan w:val="2"/>
            <w:vMerge/>
            <w:tcBorders>
              <w:left w:val="single" w:sz="4" w:space="0" w:color="auto"/>
              <w:right w:val="single" w:sz="4" w:space="0" w:color="auto"/>
            </w:tcBorders>
            <w:vAlign w:val="center"/>
          </w:tcPr>
          <w:p w14:paraId="38672959" w14:textId="77777777" w:rsidR="00013AA4" w:rsidRDefault="00013AA4">
            <w:pPr>
              <w:ind w:firstLine="420"/>
            </w:pPr>
          </w:p>
        </w:tc>
        <w:tc>
          <w:tcPr>
            <w:tcW w:w="1392" w:type="dxa"/>
            <w:tcBorders>
              <w:top w:val="single" w:sz="4" w:space="0" w:color="auto"/>
              <w:left w:val="single" w:sz="4" w:space="0" w:color="auto"/>
              <w:bottom w:val="single" w:sz="4" w:space="0" w:color="auto"/>
              <w:right w:val="single" w:sz="4" w:space="0" w:color="auto"/>
            </w:tcBorders>
          </w:tcPr>
          <w:p w14:paraId="68AA06B5" w14:textId="77777777" w:rsidR="00013AA4" w:rsidRDefault="00C946A3">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tcPr>
          <w:p w14:paraId="5DD0439D"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48C58E53" w14:textId="77777777" w:rsidR="00013AA4" w:rsidRDefault="00C946A3">
      <w:pPr>
        <w:ind w:firstLineChars="0" w:firstLine="0"/>
        <w:jc w:val="left"/>
        <w:rPr>
          <w:b/>
        </w:rPr>
      </w:pPr>
      <w:r>
        <w:rPr>
          <w:rFonts w:hint="eastAsia"/>
          <w:b/>
        </w:rPr>
        <w:t>表</w:t>
      </w:r>
      <w:r>
        <w:rPr>
          <w:b/>
        </w:rPr>
        <w:t xml:space="preserve">3  </w:t>
      </w:r>
      <w:r>
        <w:rPr>
          <w:b/>
        </w:rPr>
        <w:t>学生视角的</w:t>
      </w:r>
      <w:r>
        <w:rPr>
          <w:rFonts w:hint="eastAsia"/>
          <w:b/>
        </w:rPr>
        <w:t>1:1</w:t>
      </w:r>
      <w:r>
        <w:rPr>
          <w:rFonts w:hint="eastAsia"/>
          <w:b/>
        </w:rPr>
        <w:t>数字化环境下课堂教学互动行为分析编码体系之学生本人维度</w:t>
      </w:r>
    </w:p>
    <w:tbl>
      <w:tblPr>
        <w:tblStyle w:val="af"/>
        <w:tblW w:w="8302" w:type="dxa"/>
        <w:tblLayout w:type="fixed"/>
        <w:tblLook w:val="04A0" w:firstRow="1" w:lastRow="0" w:firstColumn="1" w:lastColumn="0" w:noHBand="0" w:noVBand="1"/>
      </w:tblPr>
      <w:tblGrid>
        <w:gridCol w:w="2547"/>
        <w:gridCol w:w="1984"/>
        <w:gridCol w:w="1418"/>
        <w:gridCol w:w="2353"/>
      </w:tblGrid>
      <w:tr w:rsidR="00013AA4" w14:paraId="779B1FDA" w14:textId="77777777">
        <w:tc>
          <w:tcPr>
            <w:tcW w:w="4531" w:type="dxa"/>
            <w:gridSpan w:val="2"/>
            <w:tcBorders>
              <w:top w:val="single" w:sz="4" w:space="0" w:color="auto"/>
              <w:left w:val="single" w:sz="4" w:space="0" w:color="auto"/>
              <w:bottom w:val="single" w:sz="4" w:space="0" w:color="auto"/>
              <w:right w:val="single" w:sz="4" w:space="0" w:color="auto"/>
            </w:tcBorders>
          </w:tcPr>
          <w:p w14:paraId="5DF1ED67" w14:textId="77777777" w:rsidR="00013AA4" w:rsidRDefault="00C946A3">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tcPr>
          <w:p w14:paraId="252D6DCC" w14:textId="77777777" w:rsidR="00013AA4" w:rsidRDefault="00C946A3">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tcPr>
          <w:p w14:paraId="5AD9FBBB" w14:textId="77777777" w:rsidR="00013AA4" w:rsidRDefault="00C946A3">
            <w:pPr>
              <w:ind w:firstLine="420"/>
            </w:pPr>
            <w:r>
              <w:rPr>
                <w:rFonts w:ascii="微软雅黑" w:eastAsia="微软雅黑" w:hAnsi="微软雅黑" w:cs="微软雅黑" w:hint="eastAsia"/>
              </w:rPr>
              <w:t>表</w:t>
            </w:r>
            <w:r>
              <w:rPr>
                <w:rFonts w:hint="eastAsia"/>
              </w:rPr>
              <w:t>述</w:t>
            </w:r>
          </w:p>
        </w:tc>
      </w:tr>
      <w:tr w:rsidR="00013AA4" w14:paraId="49024162" w14:textId="77777777">
        <w:tc>
          <w:tcPr>
            <w:tcW w:w="2547" w:type="dxa"/>
            <w:vMerge w:val="restart"/>
            <w:tcBorders>
              <w:left w:val="single" w:sz="4" w:space="0" w:color="auto"/>
              <w:right w:val="single" w:sz="4" w:space="0" w:color="auto"/>
            </w:tcBorders>
          </w:tcPr>
          <w:p w14:paraId="1521F61E" w14:textId="77777777" w:rsidR="00013AA4" w:rsidRDefault="00C946A3">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tcPr>
          <w:p w14:paraId="52EBA38E" w14:textId="77777777" w:rsidR="00013AA4" w:rsidRDefault="00C946A3">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tcPr>
          <w:p w14:paraId="34EE6371" w14:textId="77777777" w:rsidR="00013AA4" w:rsidRDefault="00C946A3">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tcPr>
          <w:p w14:paraId="3869AC42" w14:textId="77777777" w:rsidR="00013AA4" w:rsidRDefault="00C946A3">
            <w:pPr>
              <w:ind w:firstLine="420"/>
            </w:pPr>
            <w:r>
              <w:rPr>
                <w:rFonts w:ascii="微软雅黑" w:eastAsia="微软雅黑" w:hAnsi="微软雅黑" w:cs="微软雅黑" w:hint="eastAsia"/>
              </w:rPr>
              <w:t>被动应</w:t>
            </w:r>
            <w:r>
              <w:rPr>
                <w:rFonts w:hint="eastAsia"/>
              </w:rPr>
              <w:t>答</w:t>
            </w:r>
          </w:p>
        </w:tc>
      </w:tr>
      <w:tr w:rsidR="00013AA4" w14:paraId="60D430D3" w14:textId="77777777">
        <w:tc>
          <w:tcPr>
            <w:tcW w:w="2547" w:type="dxa"/>
            <w:vMerge/>
            <w:tcBorders>
              <w:left w:val="single" w:sz="4" w:space="0" w:color="auto"/>
              <w:right w:val="single" w:sz="4" w:space="0" w:color="auto"/>
            </w:tcBorders>
            <w:vAlign w:val="center"/>
          </w:tcPr>
          <w:p w14:paraId="76932B88" w14:textId="77777777" w:rsidR="00013AA4" w:rsidRDefault="00013AA4">
            <w:pPr>
              <w:ind w:firstLine="420"/>
            </w:pPr>
          </w:p>
        </w:tc>
        <w:tc>
          <w:tcPr>
            <w:tcW w:w="1984" w:type="dxa"/>
            <w:vMerge/>
            <w:tcBorders>
              <w:left w:val="single" w:sz="4" w:space="0" w:color="auto"/>
              <w:right w:val="single" w:sz="4" w:space="0" w:color="auto"/>
            </w:tcBorders>
            <w:vAlign w:val="center"/>
          </w:tcPr>
          <w:p w14:paraId="06FA05EF"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0C24950" w14:textId="77777777" w:rsidR="00013AA4" w:rsidRDefault="00C946A3">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tcPr>
          <w:p w14:paraId="78835155" w14:textId="77777777" w:rsidR="00013AA4" w:rsidRDefault="00C946A3">
            <w:pPr>
              <w:ind w:firstLine="420"/>
            </w:pPr>
            <w:r>
              <w:rPr>
                <w:rFonts w:ascii="微软雅黑" w:eastAsia="微软雅黑" w:hAnsi="微软雅黑" w:cs="微软雅黑" w:hint="eastAsia"/>
              </w:rPr>
              <w:t>主动应</w:t>
            </w:r>
            <w:r>
              <w:rPr>
                <w:rFonts w:hint="eastAsia"/>
              </w:rPr>
              <w:t>答</w:t>
            </w:r>
          </w:p>
        </w:tc>
      </w:tr>
      <w:tr w:rsidR="00013AA4" w14:paraId="3A88B365" w14:textId="77777777">
        <w:tc>
          <w:tcPr>
            <w:tcW w:w="2547" w:type="dxa"/>
            <w:vMerge/>
            <w:tcBorders>
              <w:left w:val="single" w:sz="4" w:space="0" w:color="auto"/>
              <w:right w:val="single" w:sz="4" w:space="0" w:color="auto"/>
            </w:tcBorders>
            <w:vAlign w:val="center"/>
          </w:tcPr>
          <w:p w14:paraId="4761EDBC" w14:textId="77777777" w:rsidR="00013AA4" w:rsidRDefault="00013AA4">
            <w:pPr>
              <w:ind w:firstLine="420"/>
            </w:pPr>
          </w:p>
        </w:tc>
        <w:tc>
          <w:tcPr>
            <w:tcW w:w="1984" w:type="dxa"/>
            <w:vMerge/>
            <w:tcBorders>
              <w:left w:val="single" w:sz="4" w:space="0" w:color="auto"/>
              <w:right w:val="single" w:sz="4" w:space="0" w:color="auto"/>
            </w:tcBorders>
            <w:vAlign w:val="center"/>
          </w:tcPr>
          <w:p w14:paraId="12EA326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D9C1227" w14:textId="77777777" w:rsidR="00013AA4" w:rsidRDefault="00C946A3">
            <w:pPr>
              <w:ind w:firstLine="420"/>
            </w:pPr>
            <w:r>
              <w:t>32</w:t>
            </w:r>
          </w:p>
        </w:tc>
        <w:tc>
          <w:tcPr>
            <w:tcW w:w="2353" w:type="dxa"/>
            <w:tcBorders>
              <w:top w:val="single" w:sz="4" w:space="0" w:color="auto"/>
              <w:left w:val="single" w:sz="4" w:space="0" w:color="auto"/>
              <w:bottom w:val="single" w:sz="4" w:space="0" w:color="auto"/>
              <w:right w:val="single" w:sz="4" w:space="0" w:color="auto"/>
            </w:tcBorders>
          </w:tcPr>
          <w:p w14:paraId="27712442" w14:textId="77777777" w:rsidR="00013AA4" w:rsidRDefault="00C946A3">
            <w:pPr>
              <w:ind w:firstLine="420"/>
            </w:pPr>
            <w:r>
              <w:rPr>
                <w:rFonts w:ascii="微软雅黑" w:eastAsia="微软雅黑" w:hAnsi="微软雅黑" w:cs="微软雅黑" w:hint="eastAsia"/>
              </w:rPr>
              <w:t>主动提</w:t>
            </w:r>
            <w:r>
              <w:rPr>
                <w:rFonts w:hint="eastAsia"/>
              </w:rPr>
              <w:t>问</w:t>
            </w:r>
          </w:p>
        </w:tc>
      </w:tr>
      <w:tr w:rsidR="00013AA4" w14:paraId="62FB937A" w14:textId="77777777">
        <w:tc>
          <w:tcPr>
            <w:tcW w:w="2547" w:type="dxa"/>
            <w:vMerge/>
            <w:tcBorders>
              <w:left w:val="single" w:sz="4" w:space="0" w:color="auto"/>
              <w:right w:val="single" w:sz="4" w:space="0" w:color="auto"/>
            </w:tcBorders>
            <w:vAlign w:val="center"/>
          </w:tcPr>
          <w:p w14:paraId="2957051B" w14:textId="77777777" w:rsidR="00013AA4" w:rsidRDefault="00013AA4">
            <w:pPr>
              <w:ind w:firstLine="420"/>
            </w:pPr>
          </w:p>
        </w:tc>
        <w:tc>
          <w:tcPr>
            <w:tcW w:w="1984" w:type="dxa"/>
            <w:vMerge/>
            <w:tcBorders>
              <w:left w:val="single" w:sz="4" w:space="0" w:color="auto"/>
              <w:right w:val="single" w:sz="4" w:space="0" w:color="auto"/>
            </w:tcBorders>
            <w:vAlign w:val="center"/>
          </w:tcPr>
          <w:p w14:paraId="0A6BA75E"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F006A5C" w14:textId="77777777" w:rsidR="00013AA4" w:rsidRDefault="00C946A3">
            <w:pPr>
              <w:ind w:firstLine="420"/>
            </w:pPr>
            <w:r>
              <w:t>33</w:t>
            </w:r>
          </w:p>
        </w:tc>
        <w:tc>
          <w:tcPr>
            <w:tcW w:w="2353" w:type="dxa"/>
            <w:tcBorders>
              <w:top w:val="single" w:sz="4" w:space="0" w:color="auto"/>
              <w:left w:val="single" w:sz="4" w:space="0" w:color="auto"/>
              <w:bottom w:val="single" w:sz="4" w:space="0" w:color="auto"/>
              <w:right w:val="single" w:sz="4" w:space="0" w:color="auto"/>
            </w:tcBorders>
          </w:tcPr>
          <w:p w14:paraId="2DFD2184" w14:textId="77777777" w:rsidR="00013AA4" w:rsidRDefault="00C946A3">
            <w:pPr>
              <w:ind w:firstLine="420"/>
            </w:pPr>
            <w:r>
              <w:rPr>
                <w:rFonts w:ascii="微软雅黑" w:eastAsia="微软雅黑" w:hAnsi="微软雅黑" w:cs="微软雅黑" w:hint="eastAsia"/>
              </w:rPr>
              <w:t>分组讨</w:t>
            </w:r>
            <w:r>
              <w:rPr>
                <w:rFonts w:hint="eastAsia"/>
              </w:rPr>
              <w:t>论</w:t>
            </w:r>
          </w:p>
        </w:tc>
      </w:tr>
      <w:tr w:rsidR="00013AA4" w14:paraId="0D939412" w14:textId="77777777">
        <w:tc>
          <w:tcPr>
            <w:tcW w:w="2547" w:type="dxa"/>
            <w:vMerge/>
            <w:tcBorders>
              <w:left w:val="single" w:sz="4" w:space="0" w:color="auto"/>
              <w:right w:val="single" w:sz="4" w:space="0" w:color="auto"/>
            </w:tcBorders>
            <w:vAlign w:val="center"/>
          </w:tcPr>
          <w:p w14:paraId="685596F2" w14:textId="77777777" w:rsidR="00013AA4" w:rsidRDefault="00013AA4">
            <w:pPr>
              <w:ind w:firstLine="420"/>
            </w:pPr>
          </w:p>
        </w:tc>
        <w:tc>
          <w:tcPr>
            <w:tcW w:w="1984" w:type="dxa"/>
            <w:vMerge/>
            <w:tcBorders>
              <w:left w:val="single" w:sz="4" w:space="0" w:color="auto"/>
              <w:right w:val="single" w:sz="4" w:space="0" w:color="auto"/>
            </w:tcBorders>
            <w:vAlign w:val="center"/>
          </w:tcPr>
          <w:p w14:paraId="368CA3C5"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4C739EF2" w14:textId="77777777" w:rsidR="00013AA4" w:rsidRDefault="00C946A3">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0AA596B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讨论无关事宜</w:t>
            </w:r>
          </w:p>
        </w:tc>
      </w:tr>
      <w:tr w:rsidR="00013AA4" w14:paraId="02170711" w14:textId="77777777">
        <w:tc>
          <w:tcPr>
            <w:tcW w:w="2547" w:type="dxa"/>
            <w:vMerge/>
            <w:tcBorders>
              <w:left w:val="single" w:sz="4" w:space="0" w:color="auto"/>
              <w:right w:val="single" w:sz="4" w:space="0" w:color="auto"/>
            </w:tcBorders>
            <w:vAlign w:val="center"/>
          </w:tcPr>
          <w:p w14:paraId="71A422BE" w14:textId="77777777" w:rsidR="00013AA4" w:rsidRDefault="00013AA4">
            <w:pPr>
              <w:ind w:firstLine="420"/>
            </w:pPr>
          </w:p>
        </w:tc>
        <w:tc>
          <w:tcPr>
            <w:tcW w:w="1984" w:type="dxa"/>
            <w:vMerge w:val="restart"/>
            <w:tcBorders>
              <w:top w:val="single" w:sz="4" w:space="0" w:color="auto"/>
              <w:left w:val="single" w:sz="4" w:space="0" w:color="auto"/>
              <w:right w:val="single" w:sz="4" w:space="0" w:color="auto"/>
            </w:tcBorders>
          </w:tcPr>
          <w:p w14:paraId="40D5D9AB" w14:textId="77777777" w:rsidR="00013AA4" w:rsidRDefault="00C946A3">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670C5EB1" w14:textId="77777777" w:rsidR="00013AA4" w:rsidRDefault="00C946A3">
            <w:pPr>
              <w:ind w:firstLine="420"/>
            </w:pPr>
            <w:r>
              <w:t>35</w:t>
            </w:r>
          </w:p>
        </w:tc>
        <w:tc>
          <w:tcPr>
            <w:tcW w:w="2353" w:type="dxa"/>
            <w:tcBorders>
              <w:top w:val="single" w:sz="4" w:space="0" w:color="auto"/>
              <w:left w:val="single" w:sz="4" w:space="0" w:color="auto"/>
              <w:bottom w:val="single" w:sz="4" w:space="0" w:color="auto"/>
              <w:right w:val="single" w:sz="4" w:space="0" w:color="auto"/>
            </w:tcBorders>
          </w:tcPr>
          <w:p w14:paraId="6099A9E1" w14:textId="77777777" w:rsidR="00013AA4" w:rsidRDefault="00C946A3">
            <w:pPr>
              <w:ind w:firstLine="420"/>
            </w:pPr>
            <w:r>
              <w:rPr>
                <w:rFonts w:ascii="微软雅黑" w:eastAsia="微软雅黑" w:hAnsi="微软雅黑" w:cs="微软雅黑" w:hint="eastAsia"/>
              </w:rPr>
              <w:t>沉默或混乱</w:t>
            </w:r>
          </w:p>
        </w:tc>
      </w:tr>
      <w:tr w:rsidR="00013AA4" w14:paraId="4C9D67DF" w14:textId="77777777">
        <w:tc>
          <w:tcPr>
            <w:tcW w:w="2547" w:type="dxa"/>
            <w:vMerge/>
            <w:tcBorders>
              <w:left w:val="single" w:sz="4" w:space="0" w:color="auto"/>
              <w:right w:val="single" w:sz="4" w:space="0" w:color="auto"/>
            </w:tcBorders>
            <w:vAlign w:val="center"/>
          </w:tcPr>
          <w:p w14:paraId="4876C0FC" w14:textId="77777777" w:rsidR="00013AA4" w:rsidRDefault="00013AA4">
            <w:pPr>
              <w:ind w:firstLine="420"/>
            </w:pPr>
          </w:p>
        </w:tc>
        <w:tc>
          <w:tcPr>
            <w:tcW w:w="1984" w:type="dxa"/>
            <w:vMerge/>
            <w:tcBorders>
              <w:left w:val="single" w:sz="4" w:space="0" w:color="auto"/>
              <w:right w:val="single" w:sz="4" w:space="0" w:color="auto"/>
            </w:tcBorders>
            <w:vAlign w:val="center"/>
          </w:tcPr>
          <w:p w14:paraId="0ED66B0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2D4B01A" w14:textId="77777777" w:rsidR="00013AA4" w:rsidRDefault="00C946A3">
            <w:pPr>
              <w:ind w:firstLine="420"/>
            </w:pPr>
            <w:r>
              <w:t>36</w:t>
            </w:r>
          </w:p>
        </w:tc>
        <w:tc>
          <w:tcPr>
            <w:tcW w:w="2353" w:type="dxa"/>
            <w:tcBorders>
              <w:top w:val="single" w:sz="4" w:space="0" w:color="auto"/>
              <w:left w:val="single" w:sz="4" w:space="0" w:color="auto"/>
              <w:bottom w:val="single" w:sz="4" w:space="0" w:color="auto"/>
              <w:right w:val="single" w:sz="4" w:space="0" w:color="auto"/>
            </w:tcBorders>
          </w:tcPr>
          <w:p w14:paraId="4474B701" w14:textId="77777777" w:rsidR="00013AA4" w:rsidRDefault="00C946A3">
            <w:pPr>
              <w:ind w:firstLine="420"/>
            </w:pPr>
            <w:r>
              <w:rPr>
                <w:rFonts w:ascii="微软雅黑" w:eastAsia="微软雅黑" w:hAnsi="微软雅黑" w:cs="微软雅黑" w:hint="eastAsia"/>
              </w:rPr>
              <w:t>思考问</w:t>
            </w:r>
            <w:r>
              <w:rPr>
                <w:rFonts w:hint="eastAsia"/>
              </w:rPr>
              <w:t>题</w:t>
            </w:r>
          </w:p>
        </w:tc>
      </w:tr>
      <w:tr w:rsidR="00013AA4" w14:paraId="6BE9C648" w14:textId="77777777">
        <w:tc>
          <w:tcPr>
            <w:tcW w:w="2547" w:type="dxa"/>
            <w:vMerge/>
            <w:tcBorders>
              <w:left w:val="single" w:sz="4" w:space="0" w:color="auto"/>
              <w:right w:val="single" w:sz="4" w:space="0" w:color="auto"/>
            </w:tcBorders>
            <w:vAlign w:val="center"/>
          </w:tcPr>
          <w:p w14:paraId="4DA6ACEE" w14:textId="77777777" w:rsidR="00013AA4" w:rsidRDefault="00013AA4">
            <w:pPr>
              <w:ind w:firstLine="420"/>
            </w:pPr>
          </w:p>
        </w:tc>
        <w:tc>
          <w:tcPr>
            <w:tcW w:w="1984" w:type="dxa"/>
            <w:vMerge/>
            <w:tcBorders>
              <w:left w:val="single" w:sz="4" w:space="0" w:color="auto"/>
              <w:right w:val="single" w:sz="4" w:space="0" w:color="auto"/>
            </w:tcBorders>
            <w:vAlign w:val="center"/>
          </w:tcPr>
          <w:p w14:paraId="0E44F4EA"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06746F4E" w14:textId="77777777" w:rsidR="00013AA4" w:rsidRDefault="00C946A3">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3BDEC2F3"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做练习</w:t>
            </w:r>
          </w:p>
        </w:tc>
      </w:tr>
      <w:tr w:rsidR="00013AA4" w14:paraId="1D0BE81C" w14:textId="77777777">
        <w:tc>
          <w:tcPr>
            <w:tcW w:w="2547" w:type="dxa"/>
            <w:vMerge/>
            <w:tcBorders>
              <w:left w:val="single" w:sz="4" w:space="0" w:color="auto"/>
              <w:right w:val="single" w:sz="4" w:space="0" w:color="auto"/>
            </w:tcBorders>
            <w:vAlign w:val="center"/>
          </w:tcPr>
          <w:p w14:paraId="0268A87A" w14:textId="77777777" w:rsidR="00013AA4" w:rsidRDefault="00013AA4">
            <w:pPr>
              <w:ind w:firstLine="420"/>
            </w:pPr>
          </w:p>
        </w:tc>
        <w:tc>
          <w:tcPr>
            <w:tcW w:w="1984" w:type="dxa"/>
            <w:vMerge/>
            <w:tcBorders>
              <w:left w:val="single" w:sz="4" w:space="0" w:color="auto"/>
              <w:right w:val="single" w:sz="4" w:space="0" w:color="auto"/>
            </w:tcBorders>
            <w:vAlign w:val="center"/>
          </w:tcPr>
          <w:p w14:paraId="04140E97"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1080682A" w14:textId="77777777" w:rsidR="00013AA4" w:rsidRDefault="00C946A3">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928CB4C"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静听</w:t>
            </w:r>
          </w:p>
        </w:tc>
      </w:tr>
      <w:tr w:rsidR="00013AA4" w14:paraId="46B25F77" w14:textId="77777777">
        <w:tc>
          <w:tcPr>
            <w:tcW w:w="2547" w:type="dxa"/>
            <w:vMerge/>
            <w:tcBorders>
              <w:left w:val="single" w:sz="4" w:space="0" w:color="auto"/>
              <w:right w:val="single" w:sz="4" w:space="0" w:color="auto"/>
            </w:tcBorders>
            <w:vAlign w:val="center"/>
          </w:tcPr>
          <w:p w14:paraId="6CD42C8F" w14:textId="77777777" w:rsidR="00013AA4" w:rsidRDefault="00013AA4">
            <w:pPr>
              <w:ind w:firstLine="420"/>
            </w:pPr>
          </w:p>
        </w:tc>
        <w:tc>
          <w:tcPr>
            <w:tcW w:w="1984" w:type="dxa"/>
            <w:vMerge/>
            <w:tcBorders>
              <w:left w:val="single" w:sz="4" w:space="0" w:color="auto"/>
              <w:right w:val="single" w:sz="4" w:space="0" w:color="auto"/>
            </w:tcBorders>
            <w:vAlign w:val="center"/>
          </w:tcPr>
          <w:p w14:paraId="22BE5CDB"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7BFCF2D4" w14:textId="77777777" w:rsidR="00013AA4" w:rsidRDefault="00C946A3">
            <w:pPr>
              <w:ind w:firstLine="420"/>
            </w:pPr>
            <w:r>
              <w:t>39</w:t>
            </w:r>
          </w:p>
        </w:tc>
        <w:tc>
          <w:tcPr>
            <w:tcW w:w="2353" w:type="dxa"/>
            <w:tcBorders>
              <w:top w:val="single" w:sz="4" w:space="0" w:color="auto"/>
              <w:left w:val="single" w:sz="4" w:space="0" w:color="auto"/>
              <w:bottom w:val="single" w:sz="4" w:space="0" w:color="auto"/>
              <w:right w:val="single" w:sz="4" w:space="0" w:color="auto"/>
            </w:tcBorders>
          </w:tcPr>
          <w:p w14:paraId="31FCB4D7" w14:textId="77777777" w:rsidR="00013AA4" w:rsidRDefault="00C946A3">
            <w:pPr>
              <w:ind w:firstLine="420"/>
              <w:rPr>
                <w:rFonts w:ascii="微软雅黑" w:eastAsia="微软雅黑" w:hAnsi="微软雅黑" w:cs="微软雅黑"/>
              </w:rPr>
            </w:pPr>
            <w:r>
              <w:rPr>
                <w:rFonts w:ascii="微软雅黑" w:eastAsia="微软雅黑" w:hAnsi="微软雅黑" w:cs="微软雅黑" w:hint="eastAsia"/>
              </w:rPr>
              <w:t>记笔记</w:t>
            </w:r>
          </w:p>
        </w:tc>
      </w:tr>
      <w:tr w:rsidR="00013AA4" w14:paraId="23D6761D" w14:textId="77777777">
        <w:tc>
          <w:tcPr>
            <w:tcW w:w="2547" w:type="dxa"/>
            <w:vMerge w:val="restart"/>
            <w:tcBorders>
              <w:top w:val="single" w:sz="4" w:space="0" w:color="auto"/>
              <w:left w:val="single" w:sz="4" w:space="0" w:color="auto"/>
              <w:right w:val="single" w:sz="4" w:space="0" w:color="auto"/>
            </w:tcBorders>
          </w:tcPr>
          <w:p w14:paraId="44053D62" w14:textId="77777777" w:rsidR="00013AA4" w:rsidRDefault="00C946A3">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tcPr>
          <w:p w14:paraId="1810BAAF" w14:textId="77777777" w:rsidR="00013AA4" w:rsidRDefault="00C946A3">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54D69C7F" w14:textId="77777777" w:rsidR="00013AA4" w:rsidRDefault="00C946A3">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tcPr>
          <w:p w14:paraId="483E9492" w14:textId="77777777" w:rsidR="00013AA4" w:rsidRDefault="00C946A3">
            <w:pPr>
              <w:ind w:firstLine="420"/>
            </w:pPr>
            <w:r>
              <w:rPr>
                <w:rFonts w:ascii="微软雅黑" w:eastAsia="微软雅黑" w:hAnsi="微软雅黑" w:cs="微软雅黑" w:hint="eastAsia"/>
              </w:rPr>
              <w:t>资源学</w:t>
            </w:r>
            <w:r>
              <w:rPr>
                <w:rFonts w:hint="eastAsia"/>
              </w:rPr>
              <w:t>习</w:t>
            </w:r>
          </w:p>
        </w:tc>
      </w:tr>
      <w:tr w:rsidR="00013AA4" w14:paraId="5750F31F" w14:textId="77777777">
        <w:tc>
          <w:tcPr>
            <w:tcW w:w="2547" w:type="dxa"/>
            <w:vMerge/>
            <w:tcBorders>
              <w:left w:val="single" w:sz="4" w:space="0" w:color="auto"/>
              <w:right w:val="single" w:sz="4" w:space="0" w:color="auto"/>
            </w:tcBorders>
            <w:vAlign w:val="center"/>
          </w:tcPr>
          <w:p w14:paraId="757DFE8A" w14:textId="77777777" w:rsidR="00013AA4" w:rsidRDefault="00013AA4">
            <w:pPr>
              <w:ind w:firstLine="420"/>
            </w:pPr>
          </w:p>
        </w:tc>
        <w:tc>
          <w:tcPr>
            <w:tcW w:w="1984" w:type="dxa"/>
            <w:vMerge/>
            <w:tcBorders>
              <w:left w:val="single" w:sz="4" w:space="0" w:color="auto"/>
              <w:right w:val="single" w:sz="4" w:space="0" w:color="auto"/>
            </w:tcBorders>
            <w:vAlign w:val="center"/>
          </w:tcPr>
          <w:p w14:paraId="7D9AE35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A0FD646" w14:textId="77777777" w:rsidR="00013AA4" w:rsidRDefault="00C946A3">
            <w:pPr>
              <w:ind w:firstLine="420"/>
            </w:pPr>
            <w:r>
              <w:t>41</w:t>
            </w:r>
          </w:p>
        </w:tc>
        <w:tc>
          <w:tcPr>
            <w:tcW w:w="2353" w:type="dxa"/>
            <w:tcBorders>
              <w:top w:val="single" w:sz="4" w:space="0" w:color="auto"/>
              <w:left w:val="single" w:sz="4" w:space="0" w:color="auto"/>
              <w:bottom w:val="single" w:sz="4" w:space="0" w:color="auto"/>
              <w:right w:val="single" w:sz="4" w:space="0" w:color="auto"/>
            </w:tcBorders>
          </w:tcPr>
          <w:p w14:paraId="0C9BFD4C" w14:textId="77777777" w:rsidR="00013AA4" w:rsidRDefault="00C946A3">
            <w:pPr>
              <w:ind w:firstLine="420"/>
            </w:pPr>
            <w:r>
              <w:rPr>
                <w:rFonts w:ascii="微软雅黑" w:eastAsia="微软雅黑" w:hAnsi="微软雅黑" w:cs="微软雅黑" w:hint="eastAsia"/>
              </w:rPr>
              <w:t>自主练</w:t>
            </w:r>
            <w:r>
              <w:rPr>
                <w:rFonts w:hint="eastAsia"/>
              </w:rPr>
              <w:t>习</w:t>
            </w:r>
          </w:p>
        </w:tc>
      </w:tr>
      <w:tr w:rsidR="00013AA4" w14:paraId="6741FA8E" w14:textId="77777777">
        <w:tc>
          <w:tcPr>
            <w:tcW w:w="2547" w:type="dxa"/>
            <w:vMerge/>
            <w:tcBorders>
              <w:left w:val="single" w:sz="4" w:space="0" w:color="auto"/>
              <w:right w:val="single" w:sz="4" w:space="0" w:color="auto"/>
            </w:tcBorders>
            <w:vAlign w:val="center"/>
          </w:tcPr>
          <w:p w14:paraId="578BD409" w14:textId="77777777" w:rsidR="00013AA4" w:rsidRDefault="00013AA4">
            <w:pPr>
              <w:ind w:firstLine="420"/>
            </w:pPr>
          </w:p>
        </w:tc>
        <w:tc>
          <w:tcPr>
            <w:tcW w:w="1984" w:type="dxa"/>
            <w:vMerge/>
            <w:tcBorders>
              <w:left w:val="single" w:sz="4" w:space="0" w:color="auto"/>
              <w:right w:val="single" w:sz="4" w:space="0" w:color="auto"/>
            </w:tcBorders>
            <w:vAlign w:val="center"/>
          </w:tcPr>
          <w:p w14:paraId="2A524D10"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326338F4" w14:textId="77777777" w:rsidR="00013AA4" w:rsidRDefault="00C946A3">
            <w:pPr>
              <w:ind w:firstLine="420"/>
            </w:pPr>
            <w:r>
              <w:t>42</w:t>
            </w:r>
          </w:p>
        </w:tc>
        <w:tc>
          <w:tcPr>
            <w:tcW w:w="2353" w:type="dxa"/>
            <w:tcBorders>
              <w:top w:val="single" w:sz="4" w:space="0" w:color="auto"/>
              <w:left w:val="single" w:sz="4" w:space="0" w:color="auto"/>
              <w:bottom w:val="single" w:sz="4" w:space="0" w:color="auto"/>
              <w:right w:val="single" w:sz="4" w:space="0" w:color="auto"/>
            </w:tcBorders>
          </w:tcPr>
          <w:p w14:paraId="238CAFD3" w14:textId="77777777" w:rsidR="00013AA4" w:rsidRDefault="00C946A3">
            <w:pPr>
              <w:ind w:firstLine="420"/>
            </w:pPr>
            <w:r>
              <w:rPr>
                <w:rFonts w:ascii="微软雅黑" w:eastAsia="微软雅黑" w:hAnsi="微软雅黑" w:cs="微软雅黑" w:hint="eastAsia"/>
              </w:rPr>
              <w:t>实践创作（个人</w:t>
            </w:r>
            <w:r>
              <w:rPr>
                <w:rFonts w:hint="eastAsia"/>
              </w:rPr>
              <w:t>）</w:t>
            </w:r>
          </w:p>
        </w:tc>
      </w:tr>
      <w:tr w:rsidR="00013AA4" w14:paraId="594E0FDF" w14:textId="77777777">
        <w:tc>
          <w:tcPr>
            <w:tcW w:w="2547" w:type="dxa"/>
            <w:vMerge/>
            <w:tcBorders>
              <w:left w:val="single" w:sz="4" w:space="0" w:color="auto"/>
              <w:right w:val="single" w:sz="4" w:space="0" w:color="auto"/>
            </w:tcBorders>
            <w:vAlign w:val="center"/>
          </w:tcPr>
          <w:p w14:paraId="69360FAC" w14:textId="77777777" w:rsidR="00013AA4" w:rsidRDefault="00013AA4">
            <w:pPr>
              <w:ind w:firstLine="420"/>
            </w:pPr>
          </w:p>
        </w:tc>
        <w:tc>
          <w:tcPr>
            <w:tcW w:w="1984" w:type="dxa"/>
            <w:vMerge/>
            <w:tcBorders>
              <w:left w:val="single" w:sz="4" w:space="0" w:color="auto"/>
              <w:right w:val="single" w:sz="4" w:space="0" w:color="auto"/>
            </w:tcBorders>
            <w:vAlign w:val="center"/>
          </w:tcPr>
          <w:p w14:paraId="5A041D8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6AED173C" w14:textId="77777777" w:rsidR="00013AA4" w:rsidRDefault="00C946A3">
            <w:pPr>
              <w:ind w:firstLine="420"/>
            </w:pPr>
            <w:r>
              <w:t>43</w:t>
            </w:r>
          </w:p>
        </w:tc>
        <w:tc>
          <w:tcPr>
            <w:tcW w:w="2353" w:type="dxa"/>
            <w:tcBorders>
              <w:top w:val="single" w:sz="4" w:space="0" w:color="auto"/>
              <w:left w:val="single" w:sz="4" w:space="0" w:color="auto"/>
              <w:bottom w:val="single" w:sz="4" w:space="0" w:color="auto"/>
              <w:right w:val="single" w:sz="4" w:space="0" w:color="auto"/>
            </w:tcBorders>
          </w:tcPr>
          <w:p w14:paraId="24A1412D" w14:textId="77777777" w:rsidR="00013AA4" w:rsidRDefault="00C946A3">
            <w:pPr>
              <w:ind w:firstLine="420"/>
            </w:pPr>
            <w:r>
              <w:rPr>
                <w:rFonts w:ascii="微软雅黑" w:eastAsia="微软雅黑" w:hAnsi="微软雅黑" w:cs="微软雅黑" w:hint="eastAsia"/>
              </w:rPr>
              <w:t>实践创作（小组</w:t>
            </w:r>
            <w:r>
              <w:rPr>
                <w:rFonts w:hint="eastAsia"/>
              </w:rPr>
              <w:t>）</w:t>
            </w:r>
          </w:p>
        </w:tc>
      </w:tr>
      <w:tr w:rsidR="00013AA4" w14:paraId="79844B08" w14:textId="77777777">
        <w:tc>
          <w:tcPr>
            <w:tcW w:w="2547" w:type="dxa"/>
            <w:vMerge/>
            <w:tcBorders>
              <w:left w:val="single" w:sz="4" w:space="0" w:color="auto"/>
              <w:right w:val="single" w:sz="4" w:space="0" w:color="auto"/>
            </w:tcBorders>
            <w:vAlign w:val="center"/>
          </w:tcPr>
          <w:p w14:paraId="22C3C484" w14:textId="77777777" w:rsidR="00013AA4" w:rsidRDefault="00013AA4">
            <w:pPr>
              <w:ind w:firstLine="420"/>
            </w:pPr>
          </w:p>
        </w:tc>
        <w:tc>
          <w:tcPr>
            <w:tcW w:w="1984" w:type="dxa"/>
            <w:vMerge/>
            <w:tcBorders>
              <w:left w:val="single" w:sz="4" w:space="0" w:color="auto"/>
              <w:right w:val="single" w:sz="4" w:space="0" w:color="auto"/>
            </w:tcBorders>
            <w:vAlign w:val="center"/>
          </w:tcPr>
          <w:p w14:paraId="4B56C203" w14:textId="77777777" w:rsidR="00013AA4" w:rsidRDefault="00013AA4">
            <w:pPr>
              <w:ind w:firstLine="420"/>
            </w:pPr>
          </w:p>
        </w:tc>
        <w:tc>
          <w:tcPr>
            <w:tcW w:w="1418" w:type="dxa"/>
            <w:tcBorders>
              <w:top w:val="single" w:sz="4" w:space="0" w:color="auto"/>
              <w:left w:val="single" w:sz="4" w:space="0" w:color="auto"/>
              <w:bottom w:val="single" w:sz="4" w:space="0" w:color="auto"/>
              <w:right w:val="single" w:sz="4" w:space="0" w:color="auto"/>
            </w:tcBorders>
          </w:tcPr>
          <w:p w14:paraId="5A5DC08F" w14:textId="77777777" w:rsidR="00013AA4" w:rsidRDefault="00C946A3">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tcPr>
          <w:p w14:paraId="59B11520" w14:textId="77777777" w:rsidR="00013AA4" w:rsidRDefault="00C946A3">
            <w:pPr>
              <w:ind w:firstLine="420"/>
            </w:pPr>
            <w:r>
              <w:rPr>
                <w:rFonts w:ascii="微软雅黑" w:eastAsia="微软雅黑" w:hAnsi="微软雅黑" w:cs="微软雅黑" w:hint="eastAsia"/>
              </w:rPr>
              <w:t>成果展</w:t>
            </w:r>
            <w:r>
              <w:rPr>
                <w:rFonts w:hint="eastAsia"/>
              </w:rPr>
              <w:t>示</w:t>
            </w:r>
          </w:p>
        </w:tc>
      </w:tr>
    </w:tbl>
    <w:p w14:paraId="633F6D03" w14:textId="77777777" w:rsidR="00013AA4" w:rsidRDefault="00C946A3">
      <w:pPr>
        <w:ind w:firstLineChars="0" w:firstLine="0"/>
        <w:jc w:val="left"/>
      </w:pPr>
      <w:r>
        <w:rPr>
          <w:noProof/>
        </w:rPr>
        <w:drawing>
          <wp:inline distT="0" distB="0" distL="0" distR="0" wp14:anchorId="5793D275" wp14:editId="5CFDACDE">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a:stretch>
                      <a:fillRect/>
                    </a:stretch>
                  </pic:blipFill>
                  <pic:spPr>
                    <a:xfrm>
                      <a:off x="0" y="0"/>
                      <a:ext cx="5278120" cy="2311400"/>
                    </a:xfrm>
                    <a:prstGeom prst="rect">
                      <a:avLst/>
                    </a:prstGeom>
                  </pic:spPr>
                </pic:pic>
              </a:graphicData>
            </a:graphic>
          </wp:inline>
        </w:drawing>
      </w:r>
    </w:p>
    <w:p w14:paraId="1345F6B7" w14:textId="77777777" w:rsidR="00013AA4" w:rsidRDefault="00C946A3">
      <w:pPr>
        <w:ind w:firstLineChars="0" w:firstLine="0"/>
        <w:jc w:val="center"/>
      </w:pPr>
      <w:r>
        <w:rPr>
          <w:rFonts w:hint="eastAsia"/>
        </w:rPr>
        <w:t>图</w:t>
      </w:r>
      <w:r>
        <w:t xml:space="preserve">4 </w:t>
      </w:r>
      <w:r>
        <w:rPr>
          <w:rFonts w:hint="eastAsia"/>
        </w:rPr>
        <w:t>学生视角的数字化环境下课堂教学互动行为质性分析框架</w:t>
      </w:r>
    </w:p>
    <w:p w14:paraId="7E169029" w14:textId="77777777" w:rsidR="00013AA4" w:rsidRDefault="00C946A3">
      <w:pPr>
        <w:pStyle w:val="1"/>
        <w:ind w:firstLineChars="0"/>
        <w:jc w:val="center"/>
        <w:rPr>
          <w:rFonts w:ascii="宋体" w:eastAsia="宋体" w:hAnsi="宋体" w:cs="Times New Roman"/>
          <w:bCs w:val="0"/>
          <w:kern w:val="2"/>
          <w:sz w:val="28"/>
          <w:szCs w:val="24"/>
        </w:rPr>
      </w:pPr>
      <w:bookmarkStart w:id="50" w:name="_Toc449690859"/>
      <w:r>
        <w:rPr>
          <w:rFonts w:ascii="宋体" w:eastAsia="宋体" w:hAnsi="宋体" w:cs="Times New Roman" w:hint="eastAsia"/>
          <w:bCs w:val="0"/>
          <w:kern w:val="2"/>
          <w:sz w:val="28"/>
          <w:szCs w:val="24"/>
        </w:rPr>
        <w:t>四、应用案例验证与分析</w:t>
      </w:r>
      <w:bookmarkEnd w:id="50"/>
    </w:p>
    <w:p w14:paraId="42A57240" w14:textId="77777777" w:rsidR="00013AA4" w:rsidRDefault="00C946A3">
      <w:pPr>
        <w:ind w:firstLine="480"/>
        <w:rPr>
          <w:rFonts w:ascii="宋体" w:eastAsia="宋体" w:hAnsi="宋体"/>
          <w:sz w:val="24"/>
          <w:szCs w:val="24"/>
        </w:rPr>
      </w:pPr>
      <w:r>
        <w:rPr>
          <w:rFonts w:ascii="宋体" w:eastAsia="宋体" w:hAnsi="宋体"/>
          <w:sz w:val="24"/>
          <w:szCs w:val="24"/>
        </w:rPr>
        <w:t>依托浙江师范大学教育技术专业课程</w:t>
      </w:r>
      <w:r>
        <w:rPr>
          <w:rFonts w:ascii="宋体" w:eastAsia="宋体" w:hAnsi="宋体" w:hint="eastAsia"/>
          <w:sz w:val="24"/>
          <w:szCs w:val="24"/>
        </w:rPr>
        <w:t>《教育技术研究方法》，我们展开学生视角的1:1数字化课堂教学而互动行为研究。在学习终端、互动资源、可视化互动技术、智慧课堂教学支撑系统等内容与技术的支持下，能够满足课堂教学中学生与他人、他人与技术、学生与技术之间互动的需求。</w:t>
      </w:r>
    </w:p>
    <w:p w14:paraId="601CD6BE" w14:textId="77777777" w:rsidR="00013AA4" w:rsidRDefault="00C946A3">
      <w:pPr>
        <w:ind w:firstLine="480"/>
        <w:rPr>
          <w:rFonts w:ascii="宋体" w:eastAsia="宋体" w:hAnsi="宋体"/>
          <w:sz w:val="24"/>
          <w:szCs w:val="24"/>
        </w:rPr>
      </w:pPr>
      <w:r>
        <w:rPr>
          <w:rFonts w:ascii="宋体" w:eastAsia="宋体" w:hAnsi="宋体" w:hint="eastAsia"/>
          <w:sz w:val="24"/>
          <w:szCs w:val="24"/>
        </w:rPr>
        <w:t>为验证SPOOTIAS能否站在学生个体的角度还原1:1数字化环境的教学互动行为，特别是能否真实的反映学生个体与他人的互动在课堂教学中的作用，我们选取了2个1:1数字化学习环境下，不同拍摄视角、相同教学内容、相同时长、相同老师的课堂录像“随机调研方法”，从以下角度进行分析。</w:t>
      </w:r>
    </w:p>
    <w:p w14:paraId="4D671A87" w14:textId="77777777" w:rsidR="00013AA4" w:rsidRDefault="00C946A3">
      <w:pPr>
        <w:ind w:firstLine="480"/>
        <w:rPr>
          <w:rFonts w:ascii="宋体" w:eastAsia="宋体" w:hAnsi="宋体"/>
          <w:sz w:val="24"/>
          <w:szCs w:val="24"/>
        </w:rPr>
      </w:pPr>
      <w:r>
        <w:rPr>
          <w:rFonts w:ascii="宋体" w:eastAsia="宋体" w:hAnsi="宋体" w:hint="eastAsia"/>
          <w:sz w:val="24"/>
          <w:szCs w:val="24"/>
        </w:rPr>
        <w:t>一是使用OOTIAS分别对上述2个视频进行分析，了解OOTIAS是否能有效分析学生个体的1:1环境下课堂教学互动行为；</w:t>
      </w:r>
    </w:p>
    <w:p w14:paraId="07718F47" w14:textId="77777777" w:rsidR="00013AA4" w:rsidRDefault="00C946A3">
      <w:pPr>
        <w:ind w:firstLine="480"/>
        <w:rPr>
          <w:rFonts w:ascii="宋体" w:eastAsia="宋体" w:hAnsi="宋体"/>
          <w:sz w:val="24"/>
          <w:szCs w:val="24"/>
        </w:rPr>
      </w:pPr>
      <w:r>
        <w:rPr>
          <w:rFonts w:ascii="宋体" w:eastAsia="宋体" w:hAnsi="宋体" w:hint="eastAsia"/>
          <w:sz w:val="24"/>
          <w:szCs w:val="24"/>
        </w:rPr>
        <w:t>二是使用SPOOTIAS对上述2个视频进行分析，并与使用OOTIAS分析的结果进行比较，进一步分析学生视角的教学互动行为对还原真实课堂的好处。</w:t>
      </w:r>
    </w:p>
    <w:p w14:paraId="2A924F4A" w14:textId="77777777" w:rsidR="00013AA4" w:rsidRDefault="00C946A3">
      <w:pPr>
        <w:ind w:firstLine="480"/>
        <w:rPr>
          <w:rFonts w:ascii="宋体" w:eastAsia="宋体" w:hAnsi="宋体"/>
          <w:sz w:val="24"/>
          <w:szCs w:val="24"/>
        </w:rPr>
      </w:pPr>
      <w:r>
        <w:rPr>
          <w:rFonts w:ascii="宋体" w:eastAsia="宋体" w:hAnsi="宋体" w:hint="eastAsia"/>
          <w:sz w:val="24"/>
          <w:szCs w:val="24"/>
        </w:rPr>
        <w:t>为保证分析结果的有效性，由两位研究者共同对视频进行编码，以三秒为时间间隔取样，对于编码中存在出入的地方，两位研究者共同回看录像，讨论协商后达成一致结果</w:t>
      </w:r>
    </w:p>
    <w:p w14:paraId="49F8A213" w14:textId="77777777" w:rsidR="00013AA4" w:rsidRDefault="00C946A3">
      <w:pPr>
        <w:spacing w:before="120" w:after="120"/>
        <w:ind w:firstLine="482"/>
        <w:outlineLvl w:val="1"/>
        <w:rPr>
          <w:b/>
          <w:sz w:val="24"/>
          <w:szCs w:val="24"/>
        </w:rPr>
      </w:pPr>
      <w:bookmarkStart w:id="51" w:name="_Toc449690860"/>
      <w:r>
        <w:rPr>
          <w:rFonts w:hint="eastAsia"/>
          <w:b/>
          <w:sz w:val="24"/>
          <w:szCs w:val="24"/>
        </w:rPr>
        <w:t>（一）使用</w:t>
      </w:r>
      <w:r>
        <w:rPr>
          <w:rFonts w:hint="eastAsia"/>
          <w:b/>
          <w:sz w:val="24"/>
          <w:szCs w:val="24"/>
        </w:rPr>
        <w:t>OOTIAS</w:t>
      </w:r>
      <w:r>
        <w:rPr>
          <w:rFonts w:hint="eastAsia"/>
          <w:b/>
          <w:sz w:val="24"/>
          <w:szCs w:val="24"/>
        </w:rPr>
        <w:t>对</w:t>
      </w:r>
      <w:r>
        <w:rPr>
          <w:rFonts w:hint="eastAsia"/>
          <w:b/>
          <w:sz w:val="24"/>
          <w:szCs w:val="24"/>
        </w:rPr>
        <w:t>2</w:t>
      </w:r>
      <w:r>
        <w:rPr>
          <w:rFonts w:hint="eastAsia"/>
          <w:b/>
          <w:sz w:val="24"/>
          <w:szCs w:val="24"/>
        </w:rPr>
        <w:t>个视频进行分析</w:t>
      </w:r>
      <w:bookmarkEnd w:id="51"/>
    </w:p>
    <w:p w14:paraId="626E84B9" w14:textId="1FA13964" w:rsidR="00013AA4" w:rsidRDefault="00C946A3">
      <w:pPr>
        <w:ind w:firstLine="480"/>
        <w:rPr>
          <w:rFonts w:ascii="宋体" w:eastAsia="宋体" w:hAnsi="宋体"/>
          <w:sz w:val="24"/>
          <w:szCs w:val="24"/>
        </w:rPr>
      </w:pPr>
      <w:r>
        <w:rPr>
          <w:rFonts w:ascii="宋体" w:eastAsia="宋体" w:hAnsi="宋体"/>
          <w:sz w:val="24"/>
          <w:szCs w:val="24"/>
        </w:rPr>
        <w:t>通过利用社交群让同学们分享自己的研究抽样方法</w:t>
      </w:r>
      <w:r>
        <w:rPr>
          <w:rFonts w:ascii="宋体" w:eastAsia="宋体" w:hAnsi="宋体" w:hint="eastAsia"/>
          <w:sz w:val="24"/>
          <w:szCs w:val="24"/>
        </w:rPr>
        <w:t>，</w:t>
      </w:r>
      <w:r>
        <w:rPr>
          <w:rFonts w:ascii="宋体" w:eastAsia="宋体" w:hAnsi="宋体"/>
          <w:sz w:val="24"/>
          <w:szCs w:val="24"/>
        </w:rPr>
        <w:t>教师选取典型加强教学效果</w:t>
      </w:r>
      <w:r>
        <w:rPr>
          <w:rFonts w:ascii="宋体" w:eastAsia="宋体" w:hAnsi="宋体" w:hint="eastAsia"/>
          <w:sz w:val="24"/>
          <w:szCs w:val="24"/>
        </w:rPr>
        <w:t>。随后进行思想教育。再总结随机抽样方法，引出目的抽样。通过具体案例讲解目的抽样过程，再进行思想熏陶。最后总结随机抽样和目的抽样，抛出问题，为下节课</w:t>
      </w:r>
      <w:r w:rsidR="009815EA">
        <w:rPr>
          <w:rFonts w:ascii="宋体" w:eastAsia="宋体" w:hAnsi="宋体"/>
          <w:sz w:val="24"/>
          <w:szCs w:val="24"/>
        </w:rPr>
        <w:t>埋下伏</w:t>
      </w:r>
      <w:r>
        <w:rPr>
          <w:rFonts w:ascii="宋体" w:eastAsia="宋体" w:hAnsi="宋体" w:hint="eastAsia"/>
          <w:sz w:val="24"/>
          <w:szCs w:val="24"/>
        </w:rPr>
        <w:t>笔。通过案例教学加点评总结的方式，从表</w:t>
      </w:r>
      <w:r>
        <w:rPr>
          <w:rFonts w:ascii="宋体" w:eastAsia="宋体" w:hAnsi="宋体"/>
          <w:sz w:val="24"/>
          <w:szCs w:val="24"/>
        </w:rPr>
        <w:t>4</w:t>
      </w:r>
      <w:r>
        <w:rPr>
          <w:rFonts w:ascii="宋体" w:eastAsia="宋体" w:hAnsi="宋体" w:hint="eastAsia"/>
          <w:sz w:val="24"/>
          <w:szCs w:val="24"/>
        </w:rPr>
        <w:t>中我们可以了解到</w:t>
      </w:r>
      <w:r>
        <w:rPr>
          <w:rFonts w:ascii="宋体" w:eastAsia="宋体" w:hAnsi="宋体" w:hint="eastAsia"/>
          <w:sz w:val="24"/>
          <w:szCs w:val="24"/>
        </w:rPr>
        <w:lastRenderedPageBreak/>
        <w:t>两种视角下教学的基本结构。教师言语约占占课堂教学时间的4/5,</w:t>
      </w:r>
      <w:r>
        <w:rPr>
          <w:rFonts w:ascii="宋体" w:eastAsia="宋体" w:hAnsi="宋体"/>
          <w:sz w:val="24"/>
          <w:szCs w:val="24"/>
        </w:rPr>
        <w:t>学生做练习或操纵技术的时间少于</w:t>
      </w:r>
      <w:r>
        <w:rPr>
          <w:rFonts w:ascii="宋体" w:eastAsia="宋体" w:hAnsi="宋体" w:hint="eastAsia"/>
          <w:sz w:val="24"/>
          <w:szCs w:val="24"/>
        </w:rPr>
        <w:t>5%，这表明教师的这节课属于讲授类型的课程，课堂教学的成败主要看教师的教学方式。</w:t>
      </w:r>
    </w:p>
    <w:p w14:paraId="44E69488" w14:textId="77777777" w:rsidR="00013AA4" w:rsidRDefault="00C946A3">
      <w:pPr>
        <w:ind w:firstLine="420"/>
        <w:jc w:val="center"/>
      </w:pPr>
      <w:r>
        <w:rPr>
          <w:rFonts w:hint="eastAsia"/>
        </w:rPr>
        <w:t>表</w:t>
      </w:r>
      <w:r>
        <w:t>4</w:t>
      </w:r>
      <w:r>
        <w:rPr>
          <w:rFonts w:hint="eastAsia"/>
        </w:rPr>
        <w:t>课堂教学互动行为比率统计表（</w:t>
      </w:r>
      <w:r>
        <w:rPr>
          <w:rFonts w:hint="eastAsia"/>
        </w:rPr>
        <w:t>OOTIAS</w:t>
      </w:r>
      <w:r>
        <w:rPr>
          <w:rFonts w:hint="eastAsia"/>
        </w:rPr>
        <w:t>）</w:t>
      </w:r>
    </w:p>
    <w:tbl>
      <w:tblPr>
        <w:tblStyle w:val="af"/>
        <w:tblW w:w="8302" w:type="dxa"/>
        <w:tblLayout w:type="fixed"/>
        <w:tblLook w:val="04A0" w:firstRow="1" w:lastRow="0" w:firstColumn="1" w:lastColumn="0" w:noHBand="0" w:noVBand="1"/>
      </w:tblPr>
      <w:tblGrid>
        <w:gridCol w:w="2767"/>
        <w:gridCol w:w="2767"/>
        <w:gridCol w:w="2768"/>
      </w:tblGrid>
      <w:tr w:rsidR="00013AA4" w14:paraId="78BBA354" w14:textId="77777777">
        <w:tc>
          <w:tcPr>
            <w:tcW w:w="2767" w:type="dxa"/>
            <w:vMerge w:val="restart"/>
          </w:tcPr>
          <w:p w14:paraId="5CDD11C0" w14:textId="77777777" w:rsidR="00013AA4" w:rsidRDefault="00C946A3">
            <w:pPr>
              <w:ind w:firstLineChars="0" w:firstLine="0"/>
            </w:pPr>
            <w:r>
              <w:t>变量</w:t>
            </w:r>
          </w:p>
        </w:tc>
        <w:tc>
          <w:tcPr>
            <w:tcW w:w="5535" w:type="dxa"/>
            <w:gridSpan w:val="2"/>
          </w:tcPr>
          <w:p w14:paraId="27FEE59E" w14:textId="77777777" w:rsidR="00013AA4" w:rsidRDefault="00C946A3">
            <w:pPr>
              <w:ind w:firstLineChars="0" w:firstLine="0"/>
            </w:pPr>
            <w:r>
              <w:t>比率</w:t>
            </w:r>
            <w:r>
              <w:rPr>
                <w:rFonts w:hint="eastAsia"/>
              </w:rPr>
              <w:t>（</w:t>
            </w:r>
            <w:r>
              <w:rPr>
                <w:rFonts w:hint="eastAsia"/>
              </w:rPr>
              <w:t>%</w:t>
            </w:r>
            <w:r>
              <w:rPr>
                <w:rFonts w:hint="eastAsia"/>
              </w:rPr>
              <w:t>）</w:t>
            </w:r>
          </w:p>
        </w:tc>
      </w:tr>
      <w:tr w:rsidR="00013AA4" w14:paraId="4BD1F570" w14:textId="77777777">
        <w:tc>
          <w:tcPr>
            <w:tcW w:w="2767" w:type="dxa"/>
            <w:vMerge/>
          </w:tcPr>
          <w:p w14:paraId="5175D1EA" w14:textId="77777777" w:rsidR="00013AA4" w:rsidRDefault="00013AA4">
            <w:pPr>
              <w:ind w:firstLineChars="0" w:firstLine="0"/>
            </w:pPr>
          </w:p>
        </w:tc>
        <w:tc>
          <w:tcPr>
            <w:tcW w:w="2767" w:type="dxa"/>
          </w:tcPr>
          <w:p w14:paraId="3002D659" w14:textId="77777777" w:rsidR="00013AA4" w:rsidRDefault="00C946A3">
            <w:pPr>
              <w:ind w:firstLineChars="0" w:firstLine="0"/>
            </w:pPr>
            <w:r>
              <w:rPr>
                <w:rFonts w:hint="eastAsia"/>
              </w:rPr>
              <w:t>旁观者视角的</w:t>
            </w:r>
            <w:r>
              <w:rPr>
                <w:rFonts w:hint="eastAsia"/>
              </w:rPr>
              <w:t>1:1</w:t>
            </w:r>
            <w:r>
              <w:rPr>
                <w:rFonts w:hint="eastAsia"/>
              </w:rPr>
              <w:t>数字化课堂</w:t>
            </w:r>
          </w:p>
        </w:tc>
        <w:tc>
          <w:tcPr>
            <w:tcW w:w="2768" w:type="dxa"/>
          </w:tcPr>
          <w:p w14:paraId="77E5F416" w14:textId="77777777" w:rsidR="00013AA4" w:rsidRDefault="00C946A3">
            <w:pPr>
              <w:ind w:firstLineChars="0" w:firstLine="0"/>
            </w:pPr>
            <w:r>
              <w:t>学生</w:t>
            </w:r>
            <w:r>
              <w:t>alpha</w:t>
            </w:r>
            <w:r>
              <w:t>视角的</w:t>
            </w:r>
            <w:r>
              <w:rPr>
                <w:rFonts w:hint="eastAsia"/>
              </w:rPr>
              <w:t>1:1</w:t>
            </w:r>
            <w:r>
              <w:rPr>
                <w:rFonts w:hint="eastAsia"/>
              </w:rPr>
              <w:t>数字化课堂</w:t>
            </w:r>
          </w:p>
        </w:tc>
      </w:tr>
      <w:tr w:rsidR="00013AA4" w14:paraId="20E4B98E" w14:textId="77777777">
        <w:tc>
          <w:tcPr>
            <w:tcW w:w="2767" w:type="dxa"/>
          </w:tcPr>
          <w:p w14:paraId="50C1B6DB" w14:textId="77777777" w:rsidR="00013AA4" w:rsidRDefault="00C946A3">
            <w:pPr>
              <w:ind w:firstLineChars="0" w:firstLine="0"/>
            </w:pPr>
            <w:r>
              <w:t>教师言语比率</w:t>
            </w:r>
          </w:p>
        </w:tc>
        <w:tc>
          <w:tcPr>
            <w:tcW w:w="2767" w:type="dxa"/>
            <w:vAlign w:val="center"/>
          </w:tcPr>
          <w:p w14:paraId="3290E25A" w14:textId="77777777" w:rsidR="00013AA4" w:rsidRDefault="00C946A3">
            <w:pPr>
              <w:ind w:firstLineChars="0" w:firstLine="0"/>
            </w:pPr>
            <w:r>
              <w:rPr>
                <w:rFonts w:hint="eastAsia"/>
                <w:color w:val="000000"/>
                <w:sz w:val="22"/>
              </w:rPr>
              <w:t>91.36%</w:t>
            </w:r>
          </w:p>
        </w:tc>
        <w:tc>
          <w:tcPr>
            <w:tcW w:w="2768" w:type="dxa"/>
            <w:vAlign w:val="center"/>
          </w:tcPr>
          <w:p w14:paraId="7B4854A8" w14:textId="77777777" w:rsidR="00013AA4" w:rsidRDefault="00C946A3">
            <w:pPr>
              <w:ind w:firstLineChars="0" w:firstLine="0"/>
            </w:pPr>
            <w:r>
              <w:rPr>
                <w:rFonts w:hint="eastAsia"/>
                <w:color w:val="000000"/>
                <w:sz w:val="22"/>
              </w:rPr>
              <w:t>90.91%</w:t>
            </w:r>
          </w:p>
        </w:tc>
      </w:tr>
      <w:tr w:rsidR="00013AA4" w14:paraId="4A2E3E0D" w14:textId="77777777">
        <w:tc>
          <w:tcPr>
            <w:tcW w:w="2767" w:type="dxa"/>
          </w:tcPr>
          <w:p w14:paraId="01AF2E44" w14:textId="77777777" w:rsidR="00013AA4" w:rsidRDefault="00C946A3">
            <w:pPr>
              <w:ind w:firstLineChars="0" w:firstLine="0"/>
            </w:pPr>
            <w:r>
              <w:t>学生言语比率</w:t>
            </w:r>
          </w:p>
        </w:tc>
        <w:tc>
          <w:tcPr>
            <w:tcW w:w="2767" w:type="dxa"/>
            <w:vAlign w:val="center"/>
          </w:tcPr>
          <w:p w14:paraId="388EAA97" w14:textId="77777777" w:rsidR="00013AA4" w:rsidRDefault="00C946A3">
            <w:pPr>
              <w:ind w:firstLineChars="0" w:firstLine="0"/>
            </w:pPr>
            <w:r>
              <w:rPr>
                <w:rFonts w:hint="eastAsia"/>
                <w:color w:val="000000"/>
                <w:sz w:val="22"/>
              </w:rPr>
              <w:t>6.26%</w:t>
            </w:r>
          </w:p>
        </w:tc>
        <w:tc>
          <w:tcPr>
            <w:tcW w:w="2768" w:type="dxa"/>
            <w:vAlign w:val="center"/>
          </w:tcPr>
          <w:p w14:paraId="54332C10" w14:textId="77777777" w:rsidR="00013AA4" w:rsidRDefault="00C946A3">
            <w:pPr>
              <w:ind w:firstLineChars="0" w:firstLine="0"/>
            </w:pPr>
            <w:r>
              <w:rPr>
                <w:rFonts w:hint="eastAsia"/>
                <w:color w:val="000000"/>
                <w:sz w:val="22"/>
              </w:rPr>
              <w:t>4.62%</w:t>
            </w:r>
          </w:p>
        </w:tc>
      </w:tr>
      <w:tr w:rsidR="00013AA4" w14:paraId="0E90FEB8" w14:textId="77777777">
        <w:tc>
          <w:tcPr>
            <w:tcW w:w="2767" w:type="dxa"/>
          </w:tcPr>
          <w:p w14:paraId="6B0F4333" w14:textId="77777777" w:rsidR="00013AA4" w:rsidRDefault="00C946A3">
            <w:pPr>
              <w:ind w:firstLineChars="0" w:firstLine="0"/>
            </w:pPr>
            <w:r>
              <w:t>沉默或混乱比率</w:t>
            </w:r>
          </w:p>
        </w:tc>
        <w:tc>
          <w:tcPr>
            <w:tcW w:w="2767" w:type="dxa"/>
            <w:vAlign w:val="center"/>
          </w:tcPr>
          <w:p w14:paraId="4391EA7F" w14:textId="77777777" w:rsidR="00013AA4" w:rsidRDefault="00C946A3">
            <w:pPr>
              <w:ind w:firstLineChars="0" w:firstLine="0"/>
            </w:pPr>
            <w:r>
              <w:rPr>
                <w:rFonts w:hint="eastAsia"/>
                <w:color w:val="000000"/>
                <w:sz w:val="22"/>
              </w:rPr>
              <w:t>1.19%</w:t>
            </w:r>
          </w:p>
        </w:tc>
        <w:tc>
          <w:tcPr>
            <w:tcW w:w="2768" w:type="dxa"/>
            <w:vAlign w:val="center"/>
          </w:tcPr>
          <w:p w14:paraId="4FDDE46D" w14:textId="77777777" w:rsidR="00013AA4" w:rsidRDefault="00C946A3">
            <w:pPr>
              <w:ind w:firstLineChars="0" w:firstLine="0"/>
            </w:pPr>
            <w:r>
              <w:rPr>
                <w:rFonts w:hint="eastAsia"/>
                <w:color w:val="000000"/>
                <w:sz w:val="22"/>
              </w:rPr>
              <w:t>0.89%</w:t>
            </w:r>
          </w:p>
        </w:tc>
      </w:tr>
      <w:tr w:rsidR="00013AA4" w14:paraId="618AECB4" w14:textId="77777777">
        <w:tc>
          <w:tcPr>
            <w:tcW w:w="2767" w:type="dxa"/>
          </w:tcPr>
          <w:p w14:paraId="6B889981" w14:textId="77777777" w:rsidR="00013AA4" w:rsidRDefault="00C946A3">
            <w:pPr>
              <w:ind w:firstLineChars="0" w:firstLine="0"/>
            </w:pPr>
            <w:r>
              <w:t>做练习比率</w:t>
            </w:r>
          </w:p>
        </w:tc>
        <w:tc>
          <w:tcPr>
            <w:tcW w:w="2767" w:type="dxa"/>
            <w:vAlign w:val="center"/>
          </w:tcPr>
          <w:p w14:paraId="7275E0B2" w14:textId="77777777" w:rsidR="00013AA4" w:rsidRDefault="00C946A3">
            <w:pPr>
              <w:ind w:firstLineChars="0" w:firstLine="0"/>
            </w:pPr>
            <w:r>
              <w:rPr>
                <w:rFonts w:hint="eastAsia"/>
                <w:color w:val="000000"/>
                <w:sz w:val="22"/>
              </w:rPr>
              <w:t>0.00%</w:t>
            </w:r>
          </w:p>
        </w:tc>
        <w:tc>
          <w:tcPr>
            <w:tcW w:w="2768" w:type="dxa"/>
            <w:vAlign w:val="center"/>
          </w:tcPr>
          <w:p w14:paraId="2F3A102A" w14:textId="77777777" w:rsidR="00013AA4" w:rsidRDefault="00C946A3">
            <w:pPr>
              <w:ind w:firstLineChars="0" w:firstLine="0"/>
            </w:pPr>
            <w:r>
              <w:rPr>
                <w:rFonts w:hint="eastAsia"/>
                <w:color w:val="000000"/>
                <w:sz w:val="22"/>
              </w:rPr>
              <w:t>0.45%</w:t>
            </w:r>
          </w:p>
        </w:tc>
      </w:tr>
      <w:tr w:rsidR="00013AA4" w14:paraId="4CA53DC8" w14:textId="77777777">
        <w:tc>
          <w:tcPr>
            <w:tcW w:w="2767" w:type="dxa"/>
          </w:tcPr>
          <w:p w14:paraId="29A7A03D" w14:textId="77777777" w:rsidR="00013AA4" w:rsidRDefault="00C946A3">
            <w:pPr>
              <w:ind w:firstLineChars="0" w:firstLine="0"/>
            </w:pPr>
            <w:r>
              <w:t>教师操纵技术比率</w:t>
            </w:r>
          </w:p>
        </w:tc>
        <w:tc>
          <w:tcPr>
            <w:tcW w:w="2767" w:type="dxa"/>
            <w:vAlign w:val="center"/>
          </w:tcPr>
          <w:p w14:paraId="1EBB1EC0" w14:textId="77777777" w:rsidR="00013AA4" w:rsidRDefault="00C946A3">
            <w:pPr>
              <w:ind w:firstLineChars="0" w:firstLine="0"/>
            </w:pPr>
            <w:r>
              <w:rPr>
                <w:rFonts w:hint="eastAsia"/>
                <w:color w:val="000000"/>
                <w:sz w:val="22"/>
              </w:rPr>
              <w:t>4.17%</w:t>
            </w:r>
          </w:p>
        </w:tc>
        <w:tc>
          <w:tcPr>
            <w:tcW w:w="2768" w:type="dxa"/>
            <w:vAlign w:val="center"/>
          </w:tcPr>
          <w:p w14:paraId="0B977662" w14:textId="77777777" w:rsidR="00013AA4" w:rsidRDefault="00C946A3">
            <w:pPr>
              <w:ind w:firstLineChars="0" w:firstLine="0"/>
            </w:pPr>
            <w:r>
              <w:rPr>
                <w:rFonts w:hint="eastAsia"/>
                <w:color w:val="000000"/>
                <w:sz w:val="22"/>
              </w:rPr>
              <w:t>3.13%</w:t>
            </w:r>
          </w:p>
        </w:tc>
      </w:tr>
      <w:tr w:rsidR="00013AA4" w14:paraId="194B57AA" w14:textId="77777777">
        <w:tc>
          <w:tcPr>
            <w:tcW w:w="2767" w:type="dxa"/>
          </w:tcPr>
          <w:p w14:paraId="7A3FF3A0" w14:textId="77777777" w:rsidR="00013AA4" w:rsidRDefault="00C946A3">
            <w:pPr>
              <w:ind w:firstLineChars="0" w:firstLine="0"/>
            </w:pPr>
            <w:r>
              <w:t>学生操纵技术比率</w:t>
            </w:r>
          </w:p>
        </w:tc>
        <w:tc>
          <w:tcPr>
            <w:tcW w:w="2767" w:type="dxa"/>
            <w:vAlign w:val="center"/>
          </w:tcPr>
          <w:p w14:paraId="02723664" w14:textId="77777777" w:rsidR="00013AA4" w:rsidRDefault="00C946A3">
            <w:pPr>
              <w:ind w:firstLineChars="0" w:firstLine="0"/>
            </w:pPr>
            <w:r>
              <w:rPr>
                <w:rFonts w:hint="eastAsia"/>
                <w:color w:val="000000"/>
                <w:sz w:val="22"/>
              </w:rPr>
              <w:t>2.53%</w:t>
            </w:r>
          </w:p>
        </w:tc>
        <w:tc>
          <w:tcPr>
            <w:tcW w:w="2768" w:type="dxa"/>
            <w:vAlign w:val="center"/>
          </w:tcPr>
          <w:p w14:paraId="729D5824" w14:textId="77777777" w:rsidR="00013AA4" w:rsidRDefault="00C946A3">
            <w:pPr>
              <w:ind w:firstLineChars="0" w:firstLine="0"/>
            </w:pPr>
            <w:r>
              <w:rPr>
                <w:rFonts w:hint="eastAsia"/>
                <w:color w:val="000000"/>
                <w:sz w:val="22"/>
              </w:rPr>
              <w:t>4.32%</w:t>
            </w:r>
          </w:p>
        </w:tc>
      </w:tr>
      <w:tr w:rsidR="00013AA4" w14:paraId="2D1A9400" w14:textId="77777777">
        <w:tc>
          <w:tcPr>
            <w:tcW w:w="2767" w:type="dxa"/>
          </w:tcPr>
          <w:p w14:paraId="7A6EE59A" w14:textId="77777777" w:rsidR="00013AA4" w:rsidRDefault="00C946A3">
            <w:pPr>
              <w:ind w:firstLineChars="0" w:firstLine="0"/>
            </w:pPr>
            <w:r>
              <w:t>技术作用学生比率</w:t>
            </w:r>
          </w:p>
        </w:tc>
        <w:tc>
          <w:tcPr>
            <w:tcW w:w="2767" w:type="dxa"/>
            <w:vAlign w:val="center"/>
          </w:tcPr>
          <w:p w14:paraId="0B6B44C7" w14:textId="77777777" w:rsidR="00013AA4" w:rsidRDefault="00C946A3">
            <w:pPr>
              <w:ind w:firstLineChars="0" w:firstLine="0"/>
            </w:pPr>
            <w:r>
              <w:rPr>
                <w:rFonts w:hint="eastAsia"/>
                <w:color w:val="000000"/>
                <w:sz w:val="22"/>
              </w:rPr>
              <w:t>6.71%</w:t>
            </w:r>
          </w:p>
        </w:tc>
        <w:tc>
          <w:tcPr>
            <w:tcW w:w="2768" w:type="dxa"/>
            <w:vAlign w:val="center"/>
          </w:tcPr>
          <w:p w14:paraId="2D3A3546" w14:textId="77777777" w:rsidR="00013AA4" w:rsidRDefault="00C946A3">
            <w:pPr>
              <w:ind w:firstLineChars="0" w:firstLine="0"/>
            </w:pPr>
            <w:r>
              <w:rPr>
                <w:rFonts w:hint="eastAsia"/>
                <w:color w:val="000000"/>
                <w:sz w:val="22"/>
              </w:rPr>
              <w:t>7.45%</w:t>
            </w:r>
          </w:p>
        </w:tc>
      </w:tr>
    </w:tbl>
    <w:p w14:paraId="6FAC881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表</w:t>
      </w:r>
      <w:r>
        <w:rPr>
          <w:rFonts w:ascii="宋体" w:eastAsia="宋体" w:hAnsi="宋体"/>
          <w:sz w:val="24"/>
          <w:szCs w:val="24"/>
        </w:rPr>
        <w:t>4</w:t>
      </w:r>
      <w:r>
        <w:rPr>
          <w:rFonts w:ascii="宋体" w:eastAsia="宋体" w:hAnsi="宋体" w:hint="eastAsia"/>
          <w:sz w:val="24"/>
          <w:szCs w:val="24"/>
        </w:rPr>
        <w:t>的数据还表明，不同视角观察到的课堂在教师与学生言语比率、做练习比率与教师和学生操纵技术比率方面存在差异。结合课堂观察的实际情况，我们认为上述差异的产生与课堂观察的视角不同有关。学生视角的1:1数字化课堂观察带来了如下变化。</w:t>
      </w:r>
    </w:p>
    <w:p w14:paraId="48EE784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1.记录学生看到的场景。</w:t>
      </w:r>
    </w:p>
    <w:p w14:paraId="7F894163" w14:textId="348CE4F6" w:rsidR="00013AA4" w:rsidRDefault="00C946A3">
      <w:pPr>
        <w:ind w:firstLineChars="0" w:firstLine="420"/>
        <w:rPr>
          <w:rFonts w:ascii="宋体" w:eastAsia="宋体" w:hAnsi="宋体"/>
          <w:sz w:val="24"/>
          <w:szCs w:val="24"/>
        </w:rPr>
      </w:pPr>
      <w:r>
        <w:rPr>
          <w:rFonts w:ascii="宋体" w:eastAsia="宋体" w:hAnsi="宋体" w:hint="eastAsia"/>
          <w:sz w:val="24"/>
          <w:szCs w:val="24"/>
        </w:rPr>
        <w:t>学生个体之间千差万别，不同的学生看到的和听到的课堂场景是不一样的。就像电影《罗生门》，同样的结局，却有4段</w:t>
      </w:r>
      <w:r w:rsidR="005967C6">
        <w:rPr>
          <w:rFonts w:ascii="宋体" w:eastAsia="宋体" w:hAnsi="宋体" w:hint="eastAsia"/>
          <w:sz w:val="24"/>
          <w:szCs w:val="24"/>
        </w:rPr>
        <w:t>截然不同的故事；就像戏剧《哈姆雷特》，一千个读者就有一千个哈姆雷特，</w:t>
      </w:r>
      <w:r>
        <w:rPr>
          <w:rFonts w:ascii="宋体" w:eastAsia="宋体" w:hAnsi="宋体" w:hint="eastAsia"/>
          <w:sz w:val="24"/>
          <w:szCs w:val="24"/>
        </w:rPr>
        <w:t>同样一节课堂，就算最后的同学们的学习效果都一样，学习的心路历程确可能大不相同，50个学生就有50节课堂。</w:t>
      </w:r>
    </w:p>
    <w:p w14:paraId="4F9E6DF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通过表</w:t>
      </w:r>
      <w:r>
        <w:rPr>
          <w:rFonts w:ascii="宋体" w:eastAsia="宋体" w:hAnsi="宋体"/>
          <w:sz w:val="24"/>
          <w:szCs w:val="24"/>
        </w:rPr>
        <w:t>4</w:t>
      </w:r>
      <w:r>
        <w:rPr>
          <w:rFonts w:ascii="宋体" w:eastAsia="宋体" w:hAnsi="宋体" w:hint="eastAsia"/>
          <w:sz w:val="24"/>
          <w:szCs w:val="24"/>
        </w:rPr>
        <w:t>我们发现该学生视角的教师言语比率、学生言语比率、沉默或混乱比率、教师操纵技术比率都比旁观者视角的比率要低，而这些指标反映的是总体学生参与课堂的程度，可以发现该学生参与课堂的程度较低。通过对比学生视角和旁观者视角我们可以发现不同学生参与课堂的程度。</w:t>
      </w:r>
    </w:p>
    <w:p w14:paraId="0BEEB35F"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学生alpha视角的做练习比率、学生操纵技术比率比旁观者视角的比率要高，由此可推测出学生视角比旁观者视角能够发现更多学生的个体行为。而OOTIAS编码系统中，诸如学生记笔记、静听、走神打瞌睡这类个体行为无法区分。</w:t>
      </w:r>
    </w:p>
    <w:p w14:paraId="5F63EDE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能间接约束学生的行为</w:t>
      </w:r>
      <w:r>
        <w:rPr>
          <w:rFonts w:ascii="宋体" w:eastAsia="宋体" w:hAnsi="宋体" w:hint="eastAsia"/>
          <w:sz w:val="24"/>
          <w:szCs w:val="24"/>
        </w:rPr>
        <w:t>。</w:t>
      </w:r>
    </w:p>
    <w:p w14:paraId="17AB493C"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可穿戴设备对学生有一定的压力，能够间接约束学生的行为，在课后的访谈中我们了解到为了记录学生视角的视频给学生佩戴运动相机，学生上课的时候一开始还比较拘束，随着时间的推移，就不会感到不自在了，但是上课玩手机的频率也少了很多。</w:t>
      </w:r>
    </w:p>
    <w:p w14:paraId="212535C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highlight w:val="yellow"/>
        </w:rPr>
        <w:t>综上所述，OOTIAS无法把这节课学生参与课堂的总体情况，尤其是非教学互动的情况真实反映出来。</w:t>
      </w:r>
    </w:p>
    <w:p w14:paraId="2B8BCE02" w14:textId="77777777" w:rsidR="00013AA4" w:rsidRDefault="00C946A3">
      <w:pPr>
        <w:spacing w:before="120" w:after="120"/>
        <w:ind w:firstLineChars="0" w:firstLine="420"/>
        <w:outlineLvl w:val="1"/>
        <w:rPr>
          <w:rFonts w:ascii="宋体" w:eastAsia="宋体" w:hAnsi="宋体" w:cs="Times New Roman"/>
          <w:b/>
          <w:sz w:val="24"/>
          <w:szCs w:val="24"/>
        </w:rPr>
      </w:pPr>
      <w:bookmarkStart w:id="52" w:name="_Toc449690861"/>
      <w:r>
        <w:rPr>
          <w:rFonts w:hint="eastAsia"/>
          <w:b/>
          <w:sz w:val="24"/>
          <w:szCs w:val="24"/>
        </w:rPr>
        <w:t>（二）使用</w:t>
      </w:r>
      <w:r>
        <w:rPr>
          <w:rFonts w:hint="eastAsia"/>
          <w:b/>
          <w:sz w:val="24"/>
          <w:szCs w:val="24"/>
        </w:rPr>
        <w:t>SPOOTIAS</w:t>
      </w:r>
      <w:r>
        <w:rPr>
          <w:rFonts w:hint="eastAsia"/>
          <w:b/>
          <w:sz w:val="24"/>
          <w:szCs w:val="24"/>
        </w:rPr>
        <w:t>对学生视角的视频进行分析</w:t>
      </w:r>
      <w:bookmarkEnd w:id="52"/>
    </w:p>
    <w:p w14:paraId="2D6AF29A"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我们使用SPOOTIAS对学生视角的教学视频进行编码分析，对教师和学生的课堂交互行为进行了细致的描述，并与OOTIAS的编码分析结果进行了对比，见表</w:t>
      </w:r>
      <w:r>
        <w:rPr>
          <w:rFonts w:ascii="宋体" w:eastAsia="宋体" w:hAnsi="宋体"/>
          <w:sz w:val="24"/>
          <w:szCs w:val="24"/>
        </w:rPr>
        <w:t>5</w:t>
      </w:r>
      <w:r>
        <w:rPr>
          <w:rFonts w:ascii="宋体" w:eastAsia="宋体" w:hAnsi="宋体" w:hint="eastAsia"/>
          <w:sz w:val="24"/>
          <w:szCs w:val="24"/>
        </w:rPr>
        <w:t>。</w:t>
      </w:r>
    </w:p>
    <w:p w14:paraId="7AE9C98B"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从被观察的教师或同学来看</w:t>
      </w:r>
      <w:r>
        <w:rPr>
          <w:rFonts w:ascii="宋体" w:eastAsia="宋体" w:hAnsi="宋体" w:hint="eastAsia"/>
          <w:sz w:val="24"/>
          <w:szCs w:val="24"/>
        </w:rPr>
        <w:t>，</w:t>
      </w:r>
      <w:r>
        <w:rPr>
          <w:rFonts w:ascii="宋体" w:eastAsia="宋体" w:hAnsi="宋体"/>
          <w:sz w:val="24"/>
          <w:szCs w:val="24"/>
        </w:rPr>
        <w:t>SPOOTIAS可对OOTIAS选择性忽略的部分进行补充</w:t>
      </w:r>
      <w:r>
        <w:rPr>
          <w:rFonts w:ascii="宋体" w:eastAsia="宋体" w:hAnsi="宋体" w:hint="eastAsia"/>
          <w:sz w:val="24"/>
          <w:szCs w:val="24"/>
        </w:rPr>
        <w:t>。</w:t>
      </w:r>
    </w:p>
    <w:p w14:paraId="75E5E443" w14:textId="77777777" w:rsidR="00013AA4" w:rsidRDefault="00C946A3">
      <w:pPr>
        <w:ind w:firstLineChars="0"/>
        <w:rPr>
          <w:rFonts w:ascii="宋体" w:eastAsia="宋体" w:hAnsi="宋体"/>
          <w:sz w:val="24"/>
          <w:szCs w:val="24"/>
        </w:rPr>
      </w:pPr>
      <w:r>
        <w:rPr>
          <w:rFonts w:ascii="宋体" w:eastAsia="宋体" w:hAnsi="宋体"/>
          <w:sz w:val="24"/>
          <w:szCs w:val="24"/>
        </w:rPr>
        <w:lastRenderedPageBreak/>
        <w:tab/>
        <w:t>教师沉默或静听比率占到该课的</w:t>
      </w:r>
      <w:r>
        <w:rPr>
          <w:rFonts w:ascii="宋体" w:eastAsia="宋体" w:hAnsi="宋体" w:hint="eastAsia"/>
          <w:sz w:val="24"/>
          <w:szCs w:val="24"/>
        </w:rPr>
        <w:t>1.64%，而教师言语占到89.08%，我们知道教师课堂行为分为两类，教师言语行为和教师非言语行为，两者相加并没有达到100%，剩下没有观察到的教师行为（</w:t>
      </w:r>
      <w:r>
        <w:rPr>
          <w:rFonts w:ascii="宋体" w:eastAsia="宋体" w:hAnsi="宋体"/>
          <w:sz w:val="24"/>
          <w:szCs w:val="24"/>
        </w:rPr>
        <w:t>9.28</w:t>
      </w:r>
      <w:r>
        <w:rPr>
          <w:rFonts w:ascii="宋体" w:eastAsia="宋体" w:hAnsi="宋体" w:hint="eastAsia"/>
          <w:sz w:val="24"/>
          <w:szCs w:val="24"/>
        </w:rPr>
        <w:t>%）是因为学生alpha观察了同学的行为。从学生视角来看，一个学生在同一时刻只能关注一个对象，有时候就算教师发出了言语指令，不同的学生反应程度不同，甚至有些学生会忽略教师的言行，本节课学生alpha就适当的忽略了该教师9.28%的言行。</w:t>
      </w:r>
    </w:p>
    <w:p w14:paraId="0F72C778"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无论该教师在这9.28%的时间里做过什么，我们给学生没有关注到教师行为的时间叫做“教师真空时间”，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从旁观者视角来观察，我们从来没有怀疑过教师在课堂上“消失”过，然而以学生的视角来观察，教师在课堂中某段时间里是等同于消失了的，为学生考虑和分析一节课包含多少比例的“教师真空时间”属于合理范围内，是有必要的。</w:t>
      </w:r>
    </w:p>
    <w:p w14:paraId="415AF413" w14:textId="77777777" w:rsidR="00013AA4" w:rsidRDefault="00C946A3">
      <w:pPr>
        <w:ind w:firstLineChars="0" w:firstLine="420"/>
        <w:outlineLvl w:val="3"/>
        <w:rPr>
          <w:rFonts w:ascii="宋体" w:eastAsia="宋体" w:hAnsi="宋体"/>
          <w:sz w:val="24"/>
          <w:szCs w:val="24"/>
        </w:rPr>
      </w:pPr>
      <w:r>
        <w:rPr>
          <w:rFonts w:ascii="宋体" w:eastAsia="宋体" w:hAnsi="宋体" w:hint="eastAsia"/>
          <w:sz w:val="24"/>
          <w:szCs w:val="24"/>
        </w:rPr>
        <w:t>2.从学生本人维度来看，SPOOTIAS</w:t>
      </w:r>
      <w:r>
        <w:rPr>
          <w:rFonts w:ascii="宋体" w:eastAsia="宋体" w:hAnsi="宋体"/>
          <w:sz w:val="24"/>
          <w:szCs w:val="24"/>
        </w:rPr>
        <w:t>可对学生本人注视的焦点进行编码</w:t>
      </w:r>
      <w:r>
        <w:rPr>
          <w:rFonts w:ascii="宋体" w:eastAsia="宋体" w:hAnsi="宋体" w:hint="eastAsia"/>
          <w:sz w:val="24"/>
          <w:szCs w:val="24"/>
        </w:rPr>
        <w:t>，而OOTIAS并不行。</w:t>
      </w:r>
    </w:p>
    <w:p w14:paraId="5952608E"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在该节课堂上，学生本人的言语比率为1.64%，远低于旁观者视角所观察到学生言语比率的6.26%。学生个体的言语行为与同学言语水平有较大差异。</w:t>
      </w:r>
    </w:p>
    <w:p w14:paraId="484F17C1" w14:textId="77777777" w:rsidR="00013AA4" w:rsidRDefault="00C946A3">
      <w:pPr>
        <w:ind w:firstLineChars="0" w:firstLine="420"/>
        <w:rPr>
          <w:rFonts w:ascii="宋体" w:eastAsia="宋体" w:hAnsi="宋体"/>
          <w:sz w:val="24"/>
          <w:szCs w:val="24"/>
        </w:rPr>
      </w:pPr>
      <w:r>
        <w:rPr>
          <w:rFonts w:ascii="宋体" w:eastAsia="宋体" w:hAnsi="宋体"/>
          <w:sz w:val="24"/>
          <w:szCs w:val="24"/>
        </w:rPr>
        <w:t>而学生本人记笔记或做练习比率</w:t>
      </w:r>
      <w:r>
        <w:rPr>
          <w:rFonts w:ascii="宋体" w:eastAsia="宋体" w:hAnsi="宋体" w:hint="eastAsia"/>
          <w:sz w:val="24"/>
          <w:szCs w:val="24"/>
        </w:rPr>
        <w:t>（8.63%）远超过同学记笔记或做练习比率（0.45%）。学生个体的知识输入与输出的行为与同学也有较大差异。</w:t>
      </w:r>
    </w:p>
    <w:p w14:paraId="1D4F1DBC" w14:textId="77777777" w:rsidR="00013AA4" w:rsidRDefault="00C946A3">
      <w:pPr>
        <w:ind w:firstLineChars="0" w:firstLine="420"/>
        <w:rPr>
          <w:rFonts w:ascii="宋体" w:eastAsia="宋体" w:hAnsi="宋体"/>
          <w:sz w:val="24"/>
          <w:szCs w:val="24"/>
        </w:rPr>
      </w:pPr>
      <w:r>
        <w:rPr>
          <w:rFonts w:ascii="宋体" w:eastAsia="宋体" w:hAnsi="宋体"/>
          <w:sz w:val="24"/>
          <w:szCs w:val="24"/>
        </w:rPr>
        <w:t>而观察到学生本人操纵技术的比率和同学操纵技术的比率基本持平</w:t>
      </w:r>
      <w:r>
        <w:rPr>
          <w:rFonts w:ascii="宋体" w:eastAsia="宋体" w:hAnsi="宋体" w:hint="eastAsia"/>
          <w:sz w:val="24"/>
          <w:szCs w:val="24"/>
        </w:rPr>
        <w:t>，</w:t>
      </w:r>
      <w:r>
        <w:rPr>
          <w:rFonts w:ascii="宋体" w:eastAsia="宋体" w:hAnsi="宋体"/>
          <w:sz w:val="24"/>
          <w:szCs w:val="24"/>
        </w:rPr>
        <w:t>没有显著差别</w:t>
      </w:r>
      <w:r>
        <w:rPr>
          <w:rFonts w:ascii="宋体" w:eastAsia="宋体" w:hAnsi="宋体" w:hint="eastAsia"/>
          <w:sz w:val="24"/>
          <w:szCs w:val="24"/>
        </w:rPr>
        <w:t>。</w:t>
      </w:r>
    </w:p>
    <w:p w14:paraId="7F3467DF" w14:textId="77777777" w:rsidR="00013AA4" w:rsidRDefault="00C946A3">
      <w:pPr>
        <w:ind w:firstLineChars="0"/>
        <w:jc w:val="center"/>
      </w:pPr>
      <w:r>
        <w:rPr>
          <w:rFonts w:hint="eastAsia"/>
        </w:rPr>
        <w:t>表</w:t>
      </w:r>
      <w:r>
        <w:t xml:space="preserve">5 </w:t>
      </w:r>
      <w:r>
        <w:rPr>
          <w:rFonts w:hint="eastAsia"/>
        </w:rPr>
        <w:t>课堂教学互动行为比率统计表（</w:t>
      </w:r>
      <w:r>
        <w:rPr>
          <w:rFonts w:hint="eastAsia"/>
        </w:rPr>
        <w:t>SPOOTIAS</w:t>
      </w:r>
      <w:r>
        <w:rPr>
          <w:rFonts w:hint="eastAsia"/>
        </w:rPr>
        <w:t>）</w:t>
      </w:r>
    </w:p>
    <w:tbl>
      <w:tblPr>
        <w:tblStyle w:val="af"/>
        <w:tblW w:w="6860" w:type="dxa"/>
        <w:jc w:val="center"/>
        <w:tblLayout w:type="fixed"/>
        <w:tblLook w:val="04A0" w:firstRow="1" w:lastRow="0" w:firstColumn="1" w:lastColumn="0" w:noHBand="0" w:noVBand="1"/>
      </w:tblPr>
      <w:tblGrid>
        <w:gridCol w:w="2520"/>
        <w:gridCol w:w="1560"/>
        <w:gridCol w:w="1280"/>
        <w:gridCol w:w="1500"/>
      </w:tblGrid>
      <w:tr w:rsidR="00013AA4" w14:paraId="3C33D9D7" w14:textId="77777777">
        <w:trPr>
          <w:trHeight w:val="270"/>
          <w:jc w:val="center"/>
        </w:trPr>
        <w:tc>
          <w:tcPr>
            <w:tcW w:w="2520" w:type="dxa"/>
          </w:tcPr>
          <w:p w14:paraId="1881C728"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学生视角的课堂结构</w:t>
            </w:r>
          </w:p>
        </w:tc>
        <w:tc>
          <w:tcPr>
            <w:tcW w:w="1560" w:type="dxa"/>
          </w:tcPr>
          <w:p w14:paraId="45C207CC"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旁观者视角OOTIAS</w:t>
            </w:r>
          </w:p>
        </w:tc>
        <w:tc>
          <w:tcPr>
            <w:tcW w:w="1280" w:type="dxa"/>
          </w:tcPr>
          <w:p w14:paraId="3FB1F4C7"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学生视角OOTIAS</w:t>
            </w:r>
          </w:p>
        </w:tc>
        <w:tc>
          <w:tcPr>
            <w:tcW w:w="1500" w:type="dxa"/>
          </w:tcPr>
          <w:p w14:paraId="29083DB4" w14:textId="77777777" w:rsidR="00013AA4" w:rsidRDefault="00C946A3">
            <w:pPr>
              <w:widowControl/>
              <w:ind w:firstLineChars="0" w:firstLine="0"/>
              <w:jc w:val="left"/>
              <w:rPr>
                <w:rFonts w:ascii="宋体" w:eastAsia="宋体" w:hAnsi="宋体" w:cs="宋体"/>
                <w:color w:val="000000"/>
                <w:kern w:val="0"/>
                <w:sz w:val="22"/>
              </w:rPr>
            </w:pPr>
            <w:r>
              <w:rPr>
                <w:rFonts w:ascii="宋体" w:eastAsia="宋体" w:hAnsi="宋体" w:cs="宋体" w:hint="eastAsia"/>
                <w:color w:val="000000"/>
                <w:kern w:val="0"/>
                <w:sz w:val="22"/>
              </w:rPr>
              <w:t xml:space="preserve">学生视角SPOOTIAS </w:t>
            </w:r>
          </w:p>
        </w:tc>
      </w:tr>
      <w:tr w:rsidR="00013AA4" w14:paraId="6277D591" w14:textId="77777777">
        <w:trPr>
          <w:trHeight w:val="270"/>
          <w:jc w:val="center"/>
        </w:trPr>
        <w:tc>
          <w:tcPr>
            <w:tcW w:w="2520" w:type="dxa"/>
          </w:tcPr>
          <w:p w14:paraId="2C38D078" w14:textId="77777777" w:rsidR="00013AA4" w:rsidRDefault="00C946A3">
            <w:pPr>
              <w:tabs>
                <w:tab w:val="center" w:pos="903"/>
              </w:tabs>
              <w:ind w:firstLineChars="0" w:firstLine="0"/>
            </w:pPr>
            <w:r>
              <w:rPr>
                <w:rFonts w:hint="eastAsia"/>
              </w:rPr>
              <w:t>教师言语比率</w:t>
            </w:r>
          </w:p>
        </w:tc>
        <w:tc>
          <w:tcPr>
            <w:tcW w:w="1560" w:type="dxa"/>
          </w:tcPr>
          <w:p w14:paraId="1AA24A63" w14:textId="77777777" w:rsidR="00013AA4" w:rsidRDefault="00C946A3">
            <w:pPr>
              <w:tabs>
                <w:tab w:val="center" w:pos="903"/>
              </w:tabs>
              <w:ind w:firstLineChars="0" w:firstLine="0"/>
            </w:pPr>
            <w:r>
              <w:rPr>
                <w:rFonts w:hint="eastAsia"/>
              </w:rPr>
              <w:t>91.36%</w:t>
            </w:r>
          </w:p>
        </w:tc>
        <w:tc>
          <w:tcPr>
            <w:tcW w:w="1280" w:type="dxa"/>
          </w:tcPr>
          <w:p w14:paraId="5F0C73AE" w14:textId="77777777" w:rsidR="00013AA4" w:rsidRDefault="00C946A3">
            <w:pPr>
              <w:tabs>
                <w:tab w:val="center" w:pos="903"/>
              </w:tabs>
              <w:ind w:firstLineChars="0" w:firstLine="0"/>
            </w:pPr>
            <w:r>
              <w:rPr>
                <w:rFonts w:hint="eastAsia"/>
              </w:rPr>
              <w:t>90.91%</w:t>
            </w:r>
          </w:p>
        </w:tc>
        <w:tc>
          <w:tcPr>
            <w:tcW w:w="1500" w:type="dxa"/>
          </w:tcPr>
          <w:p w14:paraId="7BBED17E" w14:textId="77777777" w:rsidR="00013AA4" w:rsidRDefault="00C946A3">
            <w:pPr>
              <w:tabs>
                <w:tab w:val="center" w:pos="903"/>
              </w:tabs>
              <w:ind w:firstLineChars="0" w:firstLine="0"/>
            </w:pPr>
            <w:r>
              <w:rPr>
                <w:rFonts w:hint="eastAsia"/>
              </w:rPr>
              <w:t>89.08%</w:t>
            </w:r>
          </w:p>
        </w:tc>
      </w:tr>
      <w:tr w:rsidR="00013AA4" w14:paraId="13FA0197" w14:textId="77777777">
        <w:trPr>
          <w:trHeight w:val="270"/>
          <w:jc w:val="center"/>
        </w:trPr>
        <w:tc>
          <w:tcPr>
            <w:tcW w:w="2520" w:type="dxa"/>
          </w:tcPr>
          <w:p w14:paraId="2A491330" w14:textId="77777777" w:rsidR="00013AA4" w:rsidRDefault="00C946A3">
            <w:pPr>
              <w:tabs>
                <w:tab w:val="center" w:pos="903"/>
              </w:tabs>
              <w:ind w:firstLineChars="0" w:firstLine="0"/>
            </w:pPr>
            <w:r>
              <w:rPr>
                <w:rFonts w:hint="eastAsia"/>
              </w:rPr>
              <w:t>同学言语比率</w:t>
            </w:r>
          </w:p>
        </w:tc>
        <w:tc>
          <w:tcPr>
            <w:tcW w:w="1560" w:type="dxa"/>
          </w:tcPr>
          <w:p w14:paraId="5071E769" w14:textId="77777777" w:rsidR="00013AA4" w:rsidRDefault="00C946A3">
            <w:pPr>
              <w:tabs>
                <w:tab w:val="center" w:pos="903"/>
              </w:tabs>
              <w:ind w:firstLineChars="0" w:firstLine="0"/>
            </w:pPr>
            <w:r>
              <w:rPr>
                <w:rFonts w:hint="eastAsia"/>
              </w:rPr>
              <w:t>6.26%</w:t>
            </w:r>
          </w:p>
        </w:tc>
        <w:tc>
          <w:tcPr>
            <w:tcW w:w="1280" w:type="dxa"/>
          </w:tcPr>
          <w:p w14:paraId="3CC79238" w14:textId="77777777" w:rsidR="00013AA4" w:rsidRDefault="00C946A3">
            <w:pPr>
              <w:tabs>
                <w:tab w:val="center" w:pos="903"/>
              </w:tabs>
              <w:ind w:firstLineChars="0" w:firstLine="0"/>
            </w:pPr>
            <w:r>
              <w:rPr>
                <w:rFonts w:hint="eastAsia"/>
              </w:rPr>
              <w:t>4.62%</w:t>
            </w:r>
          </w:p>
        </w:tc>
        <w:tc>
          <w:tcPr>
            <w:tcW w:w="1500" w:type="dxa"/>
          </w:tcPr>
          <w:p w14:paraId="4F413779" w14:textId="77777777" w:rsidR="00013AA4" w:rsidRDefault="00C946A3">
            <w:pPr>
              <w:tabs>
                <w:tab w:val="center" w:pos="903"/>
              </w:tabs>
              <w:ind w:firstLineChars="0" w:firstLine="0"/>
            </w:pPr>
            <w:r>
              <w:rPr>
                <w:rFonts w:hint="eastAsia"/>
              </w:rPr>
              <w:t>6.70%</w:t>
            </w:r>
          </w:p>
        </w:tc>
      </w:tr>
      <w:tr w:rsidR="00013AA4" w14:paraId="1F774C49" w14:textId="77777777">
        <w:trPr>
          <w:trHeight w:val="270"/>
          <w:jc w:val="center"/>
        </w:trPr>
        <w:tc>
          <w:tcPr>
            <w:tcW w:w="2520" w:type="dxa"/>
          </w:tcPr>
          <w:p w14:paraId="791BAF28" w14:textId="77777777" w:rsidR="00013AA4" w:rsidRDefault="00C946A3">
            <w:pPr>
              <w:tabs>
                <w:tab w:val="center" w:pos="903"/>
              </w:tabs>
              <w:ind w:firstLineChars="0" w:firstLine="0"/>
            </w:pPr>
            <w:r>
              <w:rPr>
                <w:rFonts w:hint="eastAsia"/>
              </w:rPr>
              <w:t>课堂沉默或混乱比率</w:t>
            </w:r>
          </w:p>
        </w:tc>
        <w:tc>
          <w:tcPr>
            <w:tcW w:w="1560" w:type="dxa"/>
          </w:tcPr>
          <w:p w14:paraId="361B7F4D" w14:textId="77777777" w:rsidR="00013AA4" w:rsidRDefault="00C946A3">
            <w:pPr>
              <w:tabs>
                <w:tab w:val="center" w:pos="903"/>
              </w:tabs>
              <w:ind w:firstLineChars="0" w:firstLine="0"/>
            </w:pPr>
            <w:r>
              <w:rPr>
                <w:rFonts w:hint="eastAsia"/>
              </w:rPr>
              <w:t>1.19%</w:t>
            </w:r>
          </w:p>
        </w:tc>
        <w:tc>
          <w:tcPr>
            <w:tcW w:w="1280" w:type="dxa"/>
          </w:tcPr>
          <w:p w14:paraId="57EF8ADB" w14:textId="77777777" w:rsidR="00013AA4" w:rsidRDefault="00C946A3">
            <w:pPr>
              <w:tabs>
                <w:tab w:val="center" w:pos="903"/>
              </w:tabs>
              <w:ind w:firstLineChars="0" w:firstLine="0"/>
            </w:pPr>
            <w:r>
              <w:rPr>
                <w:rFonts w:hint="eastAsia"/>
              </w:rPr>
              <w:t>0.89%</w:t>
            </w:r>
          </w:p>
        </w:tc>
        <w:tc>
          <w:tcPr>
            <w:tcW w:w="1500" w:type="dxa"/>
          </w:tcPr>
          <w:p w14:paraId="1BAEE441" w14:textId="77777777" w:rsidR="00013AA4" w:rsidRDefault="00C946A3">
            <w:pPr>
              <w:tabs>
                <w:tab w:val="center" w:pos="903"/>
              </w:tabs>
              <w:ind w:firstLineChars="0" w:firstLine="0"/>
            </w:pPr>
            <w:r>
              <w:rPr>
                <w:rFonts w:hint="eastAsia"/>
              </w:rPr>
              <w:t>0.45%</w:t>
            </w:r>
          </w:p>
        </w:tc>
      </w:tr>
      <w:tr w:rsidR="00013AA4" w14:paraId="087EE652" w14:textId="77777777">
        <w:trPr>
          <w:trHeight w:val="270"/>
          <w:jc w:val="center"/>
        </w:trPr>
        <w:tc>
          <w:tcPr>
            <w:tcW w:w="2520" w:type="dxa"/>
          </w:tcPr>
          <w:p w14:paraId="3EB6489D" w14:textId="77777777" w:rsidR="00013AA4" w:rsidRDefault="00C946A3">
            <w:pPr>
              <w:tabs>
                <w:tab w:val="center" w:pos="903"/>
              </w:tabs>
              <w:ind w:firstLineChars="0" w:firstLine="0"/>
            </w:pPr>
            <w:r>
              <w:rPr>
                <w:rFonts w:hint="eastAsia"/>
              </w:rPr>
              <w:t>同学记笔记或做练习比率</w:t>
            </w:r>
          </w:p>
        </w:tc>
        <w:tc>
          <w:tcPr>
            <w:tcW w:w="1560" w:type="dxa"/>
          </w:tcPr>
          <w:p w14:paraId="720C7C6F" w14:textId="77777777" w:rsidR="00013AA4" w:rsidRDefault="00C946A3">
            <w:pPr>
              <w:tabs>
                <w:tab w:val="center" w:pos="903"/>
              </w:tabs>
              <w:ind w:firstLineChars="0" w:firstLine="0"/>
            </w:pPr>
            <w:r>
              <w:rPr>
                <w:rFonts w:hint="eastAsia"/>
              </w:rPr>
              <w:t>0.00%</w:t>
            </w:r>
          </w:p>
        </w:tc>
        <w:tc>
          <w:tcPr>
            <w:tcW w:w="1280" w:type="dxa"/>
          </w:tcPr>
          <w:p w14:paraId="640EA083" w14:textId="77777777" w:rsidR="00013AA4" w:rsidRDefault="00C946A3">
            <w:pPr>
              <w:tabs>
                <w:tab w:val="center" w:pos="903"/>
              </w:tabs>
              <w:ind w:firstLineChars="0" w:firstLine="0"/>
            </w:pPr>
            <w:r>
              <w:rPr>
                <w:rFonts w:hint="eastAsia"/>
              </w:rPr>
              <w:t>0.45%</w:t>
            </w:r>
          </w:p>
        </w:tc>
        <w:tc>
          <w:tcPr>
            <w:tcW w:w="1500" w:type="dxa"/>
          </w:tcPr>
          <w:p w14:paraId="2030BAE7" w14:textId="77777777" w:rsidR="00013AA4" w:rsidRDefault="00C946A3">
            <w:pPr>
              <w:tabs>
                <w:tab w:val="center" w:pos="903"/>
              </w:tabs>
              <w:ind w:firstLineChars="0" w:firstLine="0"/>
            </w:pPr>
            <w:r>
              <w:rPr>
                <w:rFonts w:hint="eastAsia"/>
              </w:rPr>
              <w:t>0.45%</w:t>
            </w:r>
          </w:p>
        </w:tc>
      </w:tr>
      <w:tr w:rsidR="00013AA4" w14:paraId="250CD6DD" w14:textId="77777777">
        <w:trPr>
          <w:trHeight w:val="270"/>
          <w:jc w:val="center"/>
        </w:trPr>
        <w:tc>
          <w:tcPr>
            <w:tcW w:w="2520" w:type="dxa"/>
          </w:tcPr>
          <w:p w14:paraId="07568653" w14:textId="77777777" w:rsidR="00013AA4" w:rsidRDefault="00C946A3">
            <w:pPr>
              <w:tabs>
                <w:tab w:val="center" w:pos="903"/>
              </w:tabs>
              <w:ind w:firstLineChars="0" w:firstLine="0"/>
            </w:pPr>
            <w:r>
              <w:rPr>
                <w:rFonts w:hint="eastAsia"/>
              </w:rPr>
              <w:t>教师操纵技术比率</w:t>
            </w:r>
          </w:p>
        </w:tc>
        <w:tc>
          <w:tcPr>
            <w:tcW w:w="1560" w:type="dxa"/>
          </w:tcPr>
          <w:p w14:paraId="1D6BC9EA" w14:textId="77777777" w:rsidR="00013AA4" w:rsidRDefault="00C946A3">
            <w:pPr>
              <w:tabs>
                <w:tab w:val="center" w:pos="903"/>
              </w:tabs>
              <w:ind w:firstLineChars="0" w:firstLine="0"/>
            </w:pPr>
            <w:r>
              <w:rPr>
                <w:rFonts w:hint="eastAsia"/>
              </w:rPr>
              <w:t>4.17%</w:t>
            </w:r>
          </w:p>
        </w:tc>
        <w:tc>
          <w:tcPr>
            <w:tcW w:w="1280" w:type="dxa"/>
          </w:tcPr>
          <w:p w14:paraId="4B2DCC7B" w14:textId="77777777" w:rsidR="00013AA4" w:rsidRDefault="00C946A3">
            <w:pPr>
              <w:tabs>
                <w:tab w:val="center" w:pos="903"/>
              </w:tabs>
              <w:ind w:firstLineChars="0" w:firstLine="0"/>
            </w:pPr>
            <w:r>
              <w:rPr>
                <w:rFonts w:hint="eastAsia"/>
              </w:rPr>
              <w:t>3.13%</w:t>
            </w:r>
          </w:p>
        </w:tc>
        <w:tc>
          <w:tcPr>
            <w:tcW w:w="1500" w:type="dxa"/>
          </w:tcPr>
          <w:p w14:paraId="370A668C" w14:textId="77777777" w:rsidR="00013AA4" w:rsidRDefault="00C946A3">
            <w:pPr>
              <w:tabs>
                <w:tab w:val="center" w:pos="903"/>
              </w:tabs>
              <w:ind w:firstLineChars="0" w:firstLine="0"/>
            </w:pPr>
            <w:r>
              <w:rPr>
                <w:rFonts w:hint="eastAsia"/>
              </w:rPr>
              <w:t>1.64%</w:t>
            </w:r>
          </w:p>
        </w:tc>
      </w:tr>
      <w:tr w:rsidR="00013AA4" w14:paraId="68986764" w14:textId="77777777">
        <w:trPr>
          <w:trHeight w:val="270"/>
          <w:jc w:val="center"/>
        </w:trPr>
        <w:tc>
          <w:tcPr>
            <w:tcW w:w="2520" w:type="dxa"/>
          </w:tcPr>
          <w:p w14:paraId="789B9321" w14:textId="77777777" w:rsidR="00013AA4" w:rsidRDefault="00C946A3">
            <w:pPr>
              <w:tabs>
                <w:tab w:val="center" w:pos="903"/>
              </w:tabs>
              <w:ind w:firstLineChars="0" w:firstLine="0"/>
            </w:pPr>
            <w:r>
              <w:rPr>
                <w:rFonts w:hint="eastAsia"/>
              </w:rPr>
              <w:t>同学操纵技术比率</w:t>
            </w:r>
          </w:p>
        </w:tc>
        <w:tc>
          <w:tcPr>
            <w:tcW w:w="1560" w:type="dxa"/>
          </w:tcPr>
          <w:p w14:paraId="036857B2" w14:textId="77777777" w:rsidR="00013AA4" w:rsidRDefault="00C946A3">
            <w:pPr>
              <w:tabs>
                <w:tab w:val="center" w:pos="903"/>
              </w:tabs>
              <w:ind w:firstLineChars="0" w:firstLine="0"/>
            </w:pPr>
            <w:r>
              <w:rPr>
                <w:rFonts w:hint="eastAsia"/>
              </w:rPr>
              <w:t>2.53%</w:t>
            </w:r>
          </w:p>
        </w:tc>
        <w:tc>
          <w:tcPr>
            <w:tcW w:w="1280" w:type="dxa"/>
          </w:tcPr>
          <w:p w14:paraId="54F90122" w14:textId="77777777" w:rsidR="00013AA4" w:rsidRDefault="00C946A3">
            <w:pPr>
              <w:tabs>
                <w:tab w:val="center" w:pos="903"/>
              </w:tabs>
              <w:ind w:firstLineChars="0" w:firstLine="0"/>
            </w:pPr>
            <w:r>
              <w:rPr>
                <w:rFonts w:hint="eastAsia"/>
              </w:rPr>
              <w:t>4.32%</w:t>
            </w:r>
          </w:p>
        </w:tc>
        <w:tc>
          <w:tcPr>
            <w:tcW w:w="1500" w:type="dxa"/>
          </w:tcPr>
          <w:p w14:paraId="6FAD5B67" w14:textId="77777777" w:rsidR="00013AA4" w:rsidRDefault="00C946A3">
            <w:pPr>
              <w:tabs>
                <w:tab w:val="center" w:pos="903"/>
              </w:tabs>
              <w:ind w:firstLineChars="0" w:firstLine="0"/>
            </w:pPr>
            <w:r>
              <w:rPr>
                <w:rFonts w:hint="eastAsia"/>
              </w:rPr>
              <w:t>8.78%</w:t>
            </w:r>
          </w:p>
        </w:tc>
      </w:tr>
      <w:tr w:rsidR="00013AA4" w14:paraId="7963C493" w14:textId="77777777">
        <w:trPr>
          <w:trHeight w:val="270"/>
          <w:jc w:val="center"/>
        </w:trPr>
        <w:tc>
          <w:tcPr>
            <w:tcW w:w="2520" w:type="dxa"/>
          </w:tcPr>
          <w:p w14:paraId="39C3539A" w14:textId="77777777" w:rsidR="00013AA4" w:rsidRDefault="00C946A3">
            <w:pPr>
              <w:tabs>
                <w:tab w:val="center" w:pos="903"/>
              </w:tabs>
              <w:ind w:firstLineChars="0" w:firstLine="0"/>
            </w:pPr>
            <w:r>
              <w:rPr>
                <w:rFonts w:hint="eastAsia"/>
              </w:rPr>
              <w:t>教师沉默或静听比率</w:t>
            </w:r>
          </w:p>
        </w:tc>
        <w:tc>
          <w:tcPr>
            <w:tcW w:w="1560" w:type="dxa"/>
          </w:tcPr>
          <w:p w14:paraId="156B007B" w14:textId="77777777" w:rsidR="00013AA4" w:rsidRDefault="00013AA4">
            <w:pPr>
              <w:tabs>
                <w:tab w:val="center" w:pos="903"/>
              </w:tabs>
              <w:ind w:firstLineChars="0" w:firstLine="0"/>
            </w:pPr>
          </w:p>
        </w:tc>
        <w:tc>
          <w:tcPr>
            <w:tcW w:w="1280" w:type="dxa"/>
          </w:tcPr>
          <w:p w14:paraId="44FE37BD" w14:textId="77777777" w:rsidR="00013AA4" w:rsidRDefault="00013AA4">
            <w:pPr>
              <w:tabs>
                <w:tab w:val="center" w:pos="903"/>
              </w:tabs>
              <w:ind w:firstLineChars="0" w:firstLine="0"/>
            </w:pPr>
          </w:p>
        </w:tc>
        <w:tc>
          <w:tcPr>
            <w:tcW w:w="1500" w:type="dxa"/>
          </w:tcPr>
          <w:p w14:paraId="67AD2B52" w14:textId="77777777" w:rsidR="00013AA4" w:rsidRDefault="00C946A3">
            <w:pPr>
              <w:tabs>
                <w:tab w:val="center" w:pos="903"/>
              </w:tabs>
              <w:ind w:firstLineChars="0" w:firstLine="0"/>
            </w:pPr>
            <w:r>
              <w:rPr>
                <w:rFonts w:hint="eastAsia"/>
              </w:rPr>
              <w:t>1.64%</w:t>
            </w:r>
          </w:p>
        </w:tc>
      </w:tr>
      <w:tr w:rsidR="00013AA4" w14:paraId="06762BB4" w14:textId="77777777">
        <w:trPr>
          <w:trHeight w:val="270"/>
          <w:jc w:val="center"/>
        </w:trPr>
        <w:tc>
          <w:tcPr>
            <w:tcW w:w="2520" w:type="dxa"/>
          </w:tcPr>
          <w:p w14:paraId="037928CD" w14:textId="77777777" w:rsidR="00013AA4" w:rsidRDefault="00C946A3">
            <w:pPr>
              <w:tabs>
                <w:tab w:val="center" w:pos="903"/>
              </w:tabs>
              <w:ind w:firstLineChars="0" w:firstLine="0"/>
            </w:pPr>
            <w:r>
              <w:rPr>
                <w:rFonts w:hint="eastAsia"/>
              </w:rPr>
              <w:t>同学静听或沉默比率</w:t>
            </w:r>
          </w:p>
        </w:tc>
        <w:tc>
          <w:tcPr>
            <w:tcW w:w="1560" w:type="dxa"/>
          </w:tcPr>
          <w:p w14:paraId="5A1EFB71" w14:textId="77777777" w:rsidR="00013AA4" w:rsidRDefault="00013AA4">
            <w:pPr>
              <w:tabs>
                <w:tab w:val="center" w:pos="903"/>
              </w:tabs>
              <w:ind w:firstLineChars="0" w:firstLine="0"/>
            </w:pPr>
          </w:p>
        </w:tc>
        <w:tc>
          <w:tcPr>
            <w:tcW w:w="1280" w:type="dxa"/>
          </w:tcPr>
          <w:p w14:paraId="71A0F604" w14:textId="77777777" w:rsidR="00013AA4" w:rsidRDefault="00013AA4">
            <w:pPr>
              <w:tabs>
                <w:tab w:val="center" w:pos="903"/>
              </w:tabs>
              <w:ind w:firstLineChars="0" w:firstLine="0"/>
            </w:pPr>
          </w:p>
        </w:tc>
        <w:tc>
          <w:tcPr>
            <w:tcW w:w="1500" w:type="dxa"/>
          </w:tcPr>
          <w:p w14:paraId="470ADABC" w14:textId="77777777" w:rsidR="00013AA4" w:rsidRDefault="00C946A3">
            <w:pPr>
              <w:tabs>
                <w:tab w:val="center" w:pos="903"/>
              </w:tabs>
              <w:ind w:firstLineChars="0" w:firstLine="0"/>
            </w:pPr>
            <w:r>
              <w:rPr>
                <w:rFonts w:hint="eastAsia"/>
              </w:rPr>
              <w:t>2.23%</w:t>
            </w:r>
          </w:p>
        </w:tc>
      </w:tr>
      <w:tr w:rsidR="00013AA4" w14:paraId="30C8A8D4" w14:textId="77777777">
        <w:trPr>
          <w:trHeight w:val="270"/>
          <w:jc w:val="center"/>
        </w:trPr>
        <w:tc>
          <w:tcPr>
            <w:tcW w:w="2520" w:type="dxa"/>
          </w:tcPr>
          <w:p w14:paraId="7E773DDA" w14:textId="77777777" w:rsidR="00013AA4" w:rsidRDefault="00C946A3">
            <w:pPr>
              <w:tabs>
                <w:tab w:val="center" w:pos="903"/>
              </w:tabs>
              <w:ind w:firstLineChars="0" w:firstLine="0"/>
            </w:pPr>
            <w:r>
              <w:rPr>
                <w:rFonts w:hint="eastAsia"/>
              </w:rPr>
              <w:t>学生言语比率</w:t>
            </w:r>
          </w:p>
        </w:tc>
        <w:tc>
          <w:tcPr>
            <w:tcW w:w="1560" w:type="dxa"/>
          </w:tcPr>
          <w:p w14:paraId="3F8CCD81" w14:textId="77777777" w:rsidR="00013AA4" w:rsidRDefault="00013AA4">
            <w:pPr>
              <w:tabs>
                <w:tab w:val="center" w:pos="903"/>
              </w:tabs>
              <w:ind w:firstLineChars="0" w:firstLine="0"/>
            </w:pPr>
          </w:p>
        </w:tc>
        <w:tc>
          <w:tcPr>
            <w:tcW w:w="1280" w:type="dxa"/>
          </w:tcPr>
          <w:p w14:paraId="17B4AAB4" w14:textId="77777777" w:rsidR="00013AA4" w:rsidRDefault="00013AA4">
            <w:pPr>
              <w:tabs>
                <w:tab w:val="center" w:pos="903"/>
              </w:tabs>
              <w:ind w:firstLineChars="0" w:firstLine="0"/>
            </w:pPr>
          </w:p>
        </w:tc>
        <w:tc>
          <w:tcPr>
            <w:tcW w:w="1500" w:type="dxa"/>
          </w:tcPr>
          <w:p w14:paraId="090570E5" w14:textId="77777777" w:rsidR="00013AA4" w:rsidRDefault="00C946A3">
            <w:pPr>
              <w:tabs>
                <w:tab w:val="center" w:pos="903"/>
              </w:tabs>
              <w:ind w:firstLineChars="0" w:firstLine="0"/>
            </w:pPr>
            <w:r>
              <w:rPr>
                <w:rFonts w:hint="eastAsia"/>
              </w:rPr>
              <w:t>1.64%</w:t>
            </w:r>
          </w:p>
        </w:tc>
      </w:tr>
      <w:tr w:rsidR="00013AA4" w14:paraId="73F5802B" w14:textId="77777777">
        <w:trPr>
          <w:trHeight w:val="270"/>
          <w:jc w:val="center"/>
        </w:trPr>
        <w:tc>
          <w:tcPr>
            <w:tcW w:w="2520" w:type="dxa"/>
          </w:tcPr>
          <w:p w14:paraId="1D01AA3B" w14:textId="77777777" w:rsidR="00013AA4" w:rsidRDefault="00C946A3">
            <w:pPr>
              <w:tabs>
                <w:tab w:val="center" w:pos="903"/>
              </w:tabs>
              <w:ind w:firstLineChars="0" w:firstLine="0"/>
            </w:pPr>
            <w:r>
              <w:rPr>
                <w:rFonts w:hint="eastAsia"/>
              </w:rPr>
              <w:t>学生静听或沉默比率</w:t>
            </w:r>
          </w:p>
        </w:tc>
        <w:tc>
          <w:tcPr>
            <w:tcW w:w="1560" w:type="dxa"/>
          </w:tcPr>
          <w:p w14:paraId="63EC4B69" w14:textId="77777777" w:rsidR="00013AA4" w:rsidRDefault="00013AA4">
            <w:pPr>
              <w:tabs>
                <w:tab w:val="center" w:pos="903"/>
              </w:tabs>
              <w:ind w:firstLineChars="0" w:firstLine="0"/>
            </w:pPr>
          </w:p>
        </w:tc>
        <w:tc>
          <w:tcPr>
            <w:tcW w:w="1280" w:type="dxa"/>
          </w:tcPr>
          <w:p w14:paraId="7B15DAE6" w14:textId="77777777" w:rsidR="00013AA4" w:rsidRDefault="00013AA4">
            <w:pPr>
              <w:tabs>
                <w:tab w:val="center" w:pos="903"/>
              </w:tabs>
              <w:ind w:firstLineChars="0" w:firstLine="0"/>
            </w:pPr>
          </w:p>
        </w:tc>
        <w:tc>
          <w:tcPr>
            <w:tcW w:w="1500" w:type="dxa"/>
          </w:tcPr>
          <w:p w14:paraId="107BAF01" w14:textId="77777777" w:rsidR="00013AA4" w:rsidRDefault="00C946A3">
            <w:pPr>
              <w:tabs>
                <w:tab w:val="center" w:pos="903"/>
              </w:tabs>
              <w:ind w:firstLineChars="0" w:firstLine="0"/>
            </w:pPr>
            <w:r>
              <w:rPr>
                <w:rFonts w:hint="eastAsia"/>
              </w:rPr>
              <w:t>82.44%</w:t>
            </w:r>
          </w:p>
        </w:tc>
      </w:tr>
      <w:tr w:rsidR="00013AA4" w14:paraId="7BB109FB" w14:textId="77777777">
        <w:trPr>
          <w:trHeight w:val="270"/>
          <w:jc w:val="center"/>
        </w:trPr>
        <w:tc>
          <w:tcPr>
            <w:tcW w:w="2520" w:type="dxa"/>
          </w:tcPr>
          <w:p w14:paraId="2C42E46A" w14:textId="77777777" w:rsidR="00013AA4" w:rsidRDefault="00C946A3">
            <w:pPr>
              <w:tabs>
                <w:tab w:val="center" w:pos="903"/>
              </w:tabs>
              <w:ind w:firstLineChars="0" w:firstLine="0"/>
            </w:pPr>
            <w:r>
              <w:rPr>
                <w:rFonts w:hint="eastAsia"/>
              </w:rPr>
              <w:t>学生记笔记或做练习比率</w:t>
            </w:r>
          </w:p>
        </w:tc>
        <w:tc>
          <w:tcPr>
            <w:tcW w:w="1560" w:type="dxa"/>
          </w:tcPr>
          <w:p w14:paraId="1D41747A" w14:textId="77777777" w:rsidR="00013AA4" w:rsidRDefault="00013AA4">
            <w:pPr>
              <w:tabs>
                <w:tab w:val="center" w:pos="903"/>
              </w:tabs>
              <w:ind w:firstLineChars="0" w:firstLine="0"/>
            </w:pPr>
          </w:p>
        </w:tc>
        <w:tc>
          <w:tcPr>
            <w:tcW w:w="1280" w:type="dxa"/>
          </w:tcPr>
          <w:p w14:paraId="731E281C" w14:textId="77777777" w:rsidR="00013AA4" w:rsidRDefault="00013AA4">
            <w:pPr>
              <w:tabs>
                <w:tab w:val="center" w:pos="903"/>
              </w:tabs>
              <w:ind w:firstLineChars="0" w:firstLine="0"/>
            </w:pPr>
          </w:p>
        </w:tc>
        <w:tc>
          <w:tcPr>
            <w:tcW w:w="1500" w:type="dxa"/>
          </w:tcPr>
          <w:p w14:paraId="66F5B86D" w14:textId="77777777" w:rsidR="00013AA4" w:rsidRDefault="00C946A3">
            <w:pPr>
              <w:tabs>
                <w:tab w:val="center" w:pos="903"/>
              </w:tabs>
              <w:ind w:firstLineChars="0" w:firstLine="0"/>
            </w:pPr>
            <w:r>
              <w:rPr>
                <w:rFonts w:hint="eastAsia"/>
              </w:rPr>
              <w:t>8.63%</w:t>
            </w:r>
          </w:p>
        </w:tc>
      </w:tr>
      <w:tr w:rsidR="00013AA4" w14:paraId="7D6AFA82" w14:textId="77777777">
        <w:trPr>
          <w:trHeight w:val="270"/>
          <w:jc w:val="center"/>
        </w:trPr>
        <w:tc>
          <w:tcPr>
            <w:tcW w:w="2520" w:type="dxa"/>
          </w:tcPr>
          <w:p w14:paraId="51D8E0F6" w14:textId="77777777" w:rsidR="00013AA4" w:rsidRDefault="00C946A3">
            <w:pPr>
              <w:tabs>
                <w:tab w:val="center" w:pos="903"/>
              </w:tabs>
              <w:ind w:firstLineChars="0" w:firstLine="0"/>
            </w:pPr>
            <w:r>
              <w:rPr>
                <w:rFonts w:hint="eastAsia"/>
              </w:rPr>
              <w:t>学生操纵技术比率</w:t>
            </w:r>
          </w:p>
        </w:tc>
        <w:tc>
          <w:tcPr>
            <w:tcW w:w="1560" w:type="dxa"/>
          </w:tcPr>
          <w:p w14:paraId="083B2419" w14:textId="77777777" w:rsidR="00013AA4" w:rsidRDefault="00C946A3">
            <w:pPr>
              <w:tabs>
                <w:tab w:val="center" w:pos="903"/>
              </w:tabs>
              <w:ind w:firstLineChars="0" w:firstLine="0"/>
            </w:pPr>
            <w:r>
              <w:rPr>
                <w:rFonts w:hint="eastAsia"/>
              </w:rPr>
              <w:t xml:space="preserve">　</w:t>
            </w:r>
          </w:p>
        </w:tc>
        <w:tc>
          <w:tcPr>
            <w:tcW w:w="1280" w:type="dxa"/>
          </w:tcPr>
          <w:p w14:paraId="5FE487AE" w14:textId="77777777" w:rsidR="00013AA4" w:rsidRDefault="00C946A3">
            <w:pPr>
              <w:tabs>
                <w:tab w:val="center" w:pos="903"/>
              </w:tabs>
              <w:ind w:firstLineChars="0" w:firstLine="0"/>
            </w:pPr>
            <w:r>
              <w:rPr>
                <w:rFonts w:hint="eastAsia"/>
              </w:rPr>
              <w:t xml:space="preserve">　</w:t>
            </w:r>
          </w:p>
        </w:tc>
        <w:tc>
          <w:tcPr>
            <w:tcW w:w="1500" w:type="dxa"/>
          </w:tcPr>
          <w:p w14:paraId="5D360BAE" w14:textId="77777777" w:rsidR="00013AA4" w:rsidRDefault="00C946A3">
            <w:pPr>
              <w:tabs>
                <w:tab w:val="center" w:pos="903"/>
              </w:tabs>
              <w:ind w:firstLineChars="0" w:firstLine="0"/>
            </w:pPr>
            <w:r>
              <w:rPr>
                <w:rFonts w:hint="eastAsia"/>
              </w:rPr>
              <w:t>9.38%</w:t>
            </w:r>
          </w:p>
        </w:tc>
      </w:tr>
    </w:tbl>
    <w:p w14:paraId="0C194770"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t>上述分析结果只有在扩展OOTIAS编码体系以及改进分析方法基础上才能得出，由此表明SPOOTIAS能够更真实地反映学生个体参与课堂行为的丰富内涵。</w:t>
      </w:r>
    </w:p>
    <w:p w14:paraId="40D6510E" w14:textId="77777777" w:rsidR="00013AA4" w:rsidRDefault="00C946A3">
      <w:pPr>
        <w:spacing w:before="120" w:after="120"/>
        <w:ind w:left="425" w:firstLineChars="0" w:firstLine="0"/>
        <w:outlineLvl w:val="1"/>
        <w:rPr>
          <w:b/>
          <w:sz w:val="24"/>
          <w:szCs w:val="24"/>
        </w:rPr>
      </w:pPr>
      <w:bookmarkStart w:id="53" w:name="_Toc449690862"/>
      <w:r>
        <w:rPr>
          <w:rFonts w:hint="eastAsia"/>
          <w:b/>
          <w:sz w:val="24"/>
          <w:szCs w:val="24"/>
        </w:rPr>
        <w:t>（三）参与观察与课后访谈</w:t>
      </w:r>
      <w:bookmarkEnd w:id="53"/>
    </w:p>
    <w:p w14:paraId="78F056DB" w14:textId="77777777" w:rsidR="00013AA4" w:rsidRDefault="00C946A3">
      <w:pPr>
        <w:ind w:firstLineChars="0" w:firstLine="420"/>
        <w:rPr>
          <w:rFonts w:ascii="宋体" w:eastAsia="宋体" w:hAnsi="宋体"/>
          <w:sz w:val="24"/>
          <w:szCs w:val="24"/>
        </w:rPr>
      </w:pPr>
      <w:r>
        <w:rPr>
          <w:rFonts w:ascii="宋体" w:eastAsia="宋体" w:hAnsi="宋体" w:hint="eastAsia"/>
          <w:sz w:val="24"/>
          <w:szCs w:val="24"/>
        </w:rPr>
        <w:lastRenderedPageBreak/>
        <w:t>课后笔者应用本文改进的质性分析框架对戴着头戴式设备记录课堂的学生Alpha进行了访谈。</w:t>
      </w:r>
      <w:r>
        <w:rPr>
          <w:rFonts w:ascii="宋体" w:eastAsia="宋体" w:hAnsi="宋体"/>
          <w:sz w:val="24"/>
          <w:szCs w:val="24"/>
        </w:rPr>
        <w:t>A</w:t>
      </w:r>
      <w:r>
        <w:rPr>
          <w:rFonts w:ascii="宋体" w:eastAsia="宋体" w:hAnsi="宋体" w:hint="eastAsia"/>
          <w:sz w:val="24"/>
          <w:szCs w:val="24"/>
        </w:rPr>
        <w:t>lpha对师生互动的形式还是满意的，课堂学习效果比较好。对GoPro在课堂中记录她看到的事物还是不反对的，觉得有一定的研究价值，不过最好是记录学生所看的技术更加隐蔽一点，尽量不让研究对象和其他同学有突兀的感觉。</w:t>
      </w:r>
    </w:p>
    <w:p w14:paraId="3741086B" w14:textId="77777777" w:rsidR="00013AA4" w:rsidRDefault="00C946A3">
      <w:pPr>
        <w:pStyle w:val="1"/>
        <w:ind w:firstLineChars="0"/>
        <w:jc w:val="center"/>
        <w:rPr>
          <w:rFonts w:ascii="宋体" w:eastAsia="宋体" w:hAnsi="宋体" w:cs="Times New Roman"/>
          <w:bCs w:val="0"/>
          <w:kern w:val="2"/>
          <w:sz w:val="28"/>
          <w:szCs w:val="24"/>
        </w:rPr>
      </w:pPr>
      <w:bookmarkStart w:id="54" w:name="_Toc449690863"/>
      <w:r>
        <w:rPr>
          <w:rFonts w:ascii="宋体" w:eastAsia="宋体" w:hAnsi="宋体" w:cs="Times New Roman" w:hint="eastAsia"/>
          <w:bCs w:val="0"/>
          <w:kern w:val="2"/>
          <w:sz w:val="28"/>
          <w:szCs w:val="24"/>
        </w:rPr>
        <w:t>五、结论</w:t>
      </w:r>
      <w:bookmarkEnd w:id="54"/>
    </w:p>
    <w:p w14:paraId="54ECCA42" w14:textId="77777777" w:rsidR="00013AA4" w:rsidRDefault="00C946A3">
      <w:pPr>
        <w:ind w:firstLineChars="0" w:firstLine="420"/>
        <w:rPr>
          <w:rFonts w:ascii="宋体" w:eastAsia="宋体" w:hAnsi="宋体"/>
          <w:sz w:val="24"/>
          <w:szCs w:val="24"/>
        </w:rPr>
      </w:pPr>
      <w:r>
        <w:rPr>
          <w:rFonts w:ascii="宋体" w:eastAsia="宋体" w:hAnsi="宋体"/>
          <w:sz w:val="24"/>
          <w:szCs w:val="24"/>
        </w:rPr>
        <w:t>英国政府在</w:t>
      </w:r>
      <w:r>
        <w:rPr>
          <w:rFonts w:ascii="宋体" w:eastAsia="宋体" w:hAnsi="宋体" w:hint="eastAsia"/>
          <w:sz w:val="24"/>
          <w:szCs w:val="24"/>
        </w:rPr>
        <w:t>《2020 愿景：2020 年教与学评议组报告》中表述了通过发展个性</w:t>
      </w:r>
      <w:r>
        <w:rPr>
          <w:rFonts w:ascii="宋体" w:eastAsia="宋体" w:hAnsi="宋体" w:cs="Times New Roman" w:hint="eastAsia"/>
          <w:sz w:val="24"/>
          <w:szCs w:val="24"/>
        </w:rPr>
        <w:t>化学习挖掘儿童自我学习潜力，缩减学生间的成绩差异，促进儿童个性发展。这需要教师关注每一位学生的进步和发展，了解学生个体间的差异从而更好的为学生服务。运用SPOOTI</w:t>
      </w:r>
      <w:r>
        <w:rPr>
          <w:rFonts w:ascii="宋体" w:eastAsia="宋体" w:hAnsi="宋体" w:hint="eastAsia"/>
          <w:sz w:val="24"/>
          <w:szCs w:val="24"/>
        </w:rPr>
        <w:t>AS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B183A91" w14:textId="77777777" w:rsidR="00013AA4" w:rsidRDefault="00C946A3">
      <w:pPr>
        <w:ind w:firstLineChars="0" w:firstLine="420"/>
        <w:rPr>
          <w:rFonts w:ascii="宋体" w:eastAsia="宋体" w:hAnsi="宋体"/>
          <w:sz w:val="24"/>
          <w:szCs w:val="24"/>
        </w:rPr>
      </w:pPr>
      <w:r>
        <w:rPr>
          <w:rFonts w:ascii="宋体" w:eastAsia="宋体" w:hAnsi="宋体"/>
          <w:sz w:val="24"/>
          <w:szCs w:val="24"/>
        </w:rPr>
        <w:t>然而</w:t>
      </w:r>
      <w:r>
        <w:rPr>
          <w:rFonts w:ascii="宋体" w:eastAsia="宋体" w:hAnsi="宋体" w:hint="eastAsia"/>
          <w:sz w:val="24"/>
          <w:szCs w:val="24"/>
        </w:rPr>
        <w:t>，</w:t>
      </w:r>
      <w:r>
        <w:rPr>
          <w:rFonts w:ascii="宋体" w:eastAsia="宋体" w:hAnsi="宋体"/>
          <w:sz w:val="24"/>
          <w:szCs w:val="24"/>
        </w:rPr>
        <w:t>学生的学习过程是复杂的</w:t>
      </w:r>
      <w:r>
        <w:rPr>
          <w:rFonts w:ascii="宋体" w:eastAsia="宋体" w:hAnsi="宋体" w:hint="eastAsia"/>
          <w:sz w:val="24"/>
          <w:szCs w:val="24"/>
        </w:rPr>
        <w:t>，</w:t>
      </w:r>
      <w:r>
        <w:rPr>
          <w:rFonts w:ascii="宋体" w:eastAsia="宋体" w:hAnsi="宋体"/>
          <w:sz w:val="24"/>
          <w:szCs w:val="24"/>
        </w:rPr>
        <w:t>SPOOTIAS还没有网络全部的行为和现象</w:t>
      </w:r>
      <w:r>
        <w:rPr>
          <w:rFonts w:ascii="宋体" w:eastAsia="宋体" w:hAnsi="宋体" w:hint="eastAsia"/>
          <w:sz w:val="24"/>
          <w:szCs w:val="24"/>
        </w:rPr>
        <w:t>，</w:t>
      </w:r>
      <w:r>
        <w:rPr>
          <w:rFonts w:ascii="宋体" w:eastAsia="宋体" w:hAnsi="宋体"/>
          <w:sz w:val="24"/>
          <w:szCs w:val="24"/>
        </w:rPr>
        <w:t>随着编码数量的增加以及分析内容的细化</w:t>
      </w:r>
      <w:r>
        <w:rPr>
          <w:rFonts w:ascii="宋体" w:eastAsia="宋体" w:hAnsi="宋体" w:hint="eastAsia"/>
          <w:sz w:val="24"/>
          <w:szCs w:val="24"/>
        </w:rPr>
        <w:t>，</w:t>
      </w:r>
      <w:r>
        <w:rPr>
          <w:rFonts w:ascii="宋体" w:eastAsia="宋体" w:hAnsi="宋体"/>
          <w:sz w:val="24"/>
          <w:szCs w:val="24"/>
        </w:rPr>
        <w:t>分析的工作量随之增加</w:t>
      </w:r>
      <w:r>
        <w:rPr>
          <w:rFonts w:ascii="宋体" w:eastAsia="宋体" w:hAnsi="宋体" w:hint="eastAsia"/>
          <w:sz w:val="24"/>
          <w:szCs w:val="24"/>
        </w:rPr>
        <w:t>。</w:t>
      </w:r>
      <w:r>
        <w:rPr>
          <w:rFonts w:ascii="宋体" w:eastAsia="宋体" w:hAnsi="宋体"/>
          <w:sz w:val="24"/>
          <w:szCs w:val="24"/>
        </w:rPr>
        <w:t>同时</w:t>
      </w:r>
      <w:r>
        <w:rPr>
          <w:rFonts w:ascii="宋体" w:eastAsia="宋体" w:hAnsi="宋体" w:hint="eastAsia"/>
          <w:sz w:val="24"/>
          <w:szCs w:val="24"/>
        </w:rPr>
        <w:t>，</w:t>
      </w:r>
      <w:r>
        <w:rPr>
          <w:rFonts w:ascii="宋体" w:eastAsia="宋体" w:hAnsi="宋体"/>
          <w:sz w:val="24"/>
          <w:szCs w:val="24"/>
        </w:rPr>
        <w:t>编码存在一定的主观性</w:t>
      </w:r>
      <w:r>
        <w:rPr>
          <w:rFonts w:ascii="宋体" w:eastAsia="宋体" w:hAnsi="宋体" w:hint="eastAsia"/>
          <w:sz w:val="24"/>
          <w:szCs w:val="24"/>
        </w:rPr>
        <w:t>，如果为了编码的客观，让很多老师参与编码的过程并校准，为了准确而牺牲效率，很多老师是不乐意的，在推广层面存在一定困难。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0B8B986F" w14:textId="77777777" w:rsidR="00013AA4" w:rsidRDefault="00C946A3">
      <w:pPr>
        <w:pStyle w:val="1"/>
        <w:ind w:firstLineChars="0"/>
        <w:jc w:val="center"/>
        <w:rPr>
          <w:rFonts w:ascii="宋体" w:eastAsia="宋体" w:hAnsi="宋体" w:cs="Times New Roman"/>
          <w:bCs w:val="0"/>
          <w:kern w:val="2"/>
          <w:sz w:val="28"/>
          <w:szCs w:val="24"/>
        </w:rPr>
      </w:pPr>
      <w:bookmarkStart w:id="55" w:name="_Toc449690864"/>
      <w:r>
        <w:rPr>
          <w:rFonts w:ascii="宋体" w:eastAsia="宋体" w:hAnsi="宋体" w:cs="Times New Roman" w:hint="eastAsia"/>
          <w:bCs w:val="0"/>
          <w:kern w:val="2"/>
          <w:sz w:val="28"/>
          <w:szCs w:val="24"/>
        </w:rPr>
        <w:t>参考文献</w:t>
      </w:r>
      <w:bookmarkEnd w:id="55"/>
    </w:p>
    <w:sectPr w:rsidR="00013AA4">
      <w:headerReference w:type="default" r:id="rId33"/>
      <w:endnotePr>
        <w:numFmt w:val="decimal"/>
      </w:endnotePr>
      <w:pgSz w:w="11906" w:h="16838"/>
      <w:pgMar w:top="1440" w:right="1797" w:bottom="1440" w:left="1797" w:header="454" w:footer="567" w:gutter="0"/>
      <w:pgNumType w:start="0"/>
      <w:cols w:space="425"/>
      <w:titlePg/>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utoBVT" w:date="2016-04-28T20:43:00Z" w:initials="A">
    <w:p w14:paraId="523007CF" w14:textId="77777777" w:rsidR="00C946A3" w:rsidRDefault="00C946A3">
      <w:pPr>
        <w:pStyle w:val="a4"/>
        <w:ind w:firstLineChars="95" w:firstLine="199"/>
      </w:pPr>
      <w:r>
        <w:rPr>
          <w:rFonts w:hint="eastAsia"/>
        </w:rPr>
        <w:t>建议目录</w:t>
      </w:r>
      <w:r>
        <w:t>的</w:t>
      </w:r>
      <w:r>
        <w:rPr>
          <w:rFonts w:hint="eastAsia"/>
        </w:rPr>
        <w:t>序号统一</w:t>
      </w:r>
      <w:r>
        <w:t>一下</w:t>
      </w:r>
    </w:p>
  </w:comment>
  <w:comment w:id="2" w:author="李锋" w:date="2016-04-29T10:59:00Z" w:initials="李锋">
    <w:p w14:paraId="4DB93304" w14:textId="1FC97284" w:rsidR="000E305B" w:rsidRDefault="000E305B">
      <w:pPr>
        <w:pStyle w:val="a4"/>
        <w:ind w:firstLine="420"/>
      </w:pPr>
      <w:r>
        <w:rPr>
          <w:rFonts w:hint="eastAsia"/>
        </w:rPr>
        <w:t>？？？</w:t>
      </w:r>
      <w:bookmarkStart w:id="3" w:name="_GoBack"/>
      <w:bookmarkEnd w:id="3"/>
      <w:r>
        <w:rPr>
          <w:rStyle w:val="ae"/>
        </w:rPr>
        <w:annotationRef/>
      </w:r>
    </w:p>
  </w:comment>
  <w:comment w:id="8" w:author="Administrator" w:date="2016-04-28T21:46:00Z" w:initials="A">
    <w:p w14:paraId="17A8834B" w14:textId="77777777" w:rsidR="00C946A3" w:rsidRDefault="00C946A3">
      <w:pPr>
        <w:pStyle w:val="a4"/>
        <w:ind w:firstLine="420"/>
      </w:pPr>
      <w:r>
        <w:rPr>
          <w:rFonts w:hint="eastAsia"/>
        </w:rPr>
        <w:t>个人感觉缘起、内容、方法、意义等标题下直接就</w:t>
      </w:r>
      <w:r>
        <w:rPr>
          <w:rFonts w:hint="eastAsia"/>
        </w:rPr>
        <w:t>1</w:t>
      </w:r>
      <w:r>
        <w:rPr>
          <w:rFonts w:hint="eastAsia"/>
        </w:rPr>
        <w:t>、</w:t>
      </w:r>
      <w:r>
        <w:rPr>
          <w:rFonts w:hint="eastAsia"/>
        </w:rPr>
        <w:t>2</w:t>
      </w:r>
      <w:r>
        <w:rPr>
          <w:rFonts w:hint="eastAsia"/>
        </w:rPr>
        <w:t>、</w:t>
      </w:r>
      <w:r>
        <w:rPr>
          <w:rFonts w:hint="eastAsia"/>
        </w:rPr>
        <w:t>3</w:t>
      </w:r>
      <w:r>
        <w:rPr>
          <w:rFonts w:hint="eastAsia"/>
        </w:rPr>
        <w:t>分点写不是很好，可以来个总起句。</w:t>
      </w:r>
    </w:p>
  </w:comment>
  <w:comment w:id="9" w:author="李锋" w:date="2016-04-29T10:55:00Z" w:initials="李锋">
    <w:p w14:paraId="2A392A21" w14:textId="506AFDA9" w:rsidR="00E64A8C" w:rsidRDefault="00E64A8C">
      <w:pPr>
        <w:pStyle w:val="a4"/>
        <w:ind w:firstLine="420"/>
      </w:pPr>
      <w:r>
        <w:rPr>
          <w:rStyle w:val="ae"/>
        </w:rPr>
        <w:annotationRef/>
      </w:r>
      <w:r>
        <w:t>这个还真的</w:t>
      </w:r>
      <w:r>
        <w:rPr>
          <w:rFonts w:hint="eastAsia"/>
        </w:rPr>
        <w:t>有这个情况，但是还不知道怎么改。容我再想想。</w:t>
      </w:r>
    </w:p>
  </w:comment>
  <w:comment w:id="26" w:author="AutoBVT" w:date="2016-04-28T21:01:00Z" w:initials="A">
    <w:p w14:paraId="0E326696" w14:textId="77777777" w:rsidR="00C946A3" w:rsidRDefault="00C946A3">
      <w:pPr>
        <w:pStyle w:val="a4"/>
        <w:ind w:firstLine="420"/>
      </w:pPr>
      <w:r>
        <w:rPr>
          <w:rFonts w:hint="eastAsia"/>
        </w:rPr>
        <w:t>适当</w:t>
      </w:r>
      <w:r>
        <w:t>的综合学者的说法，提出本文中</w:t>
      </w:r>
      <w:r>
        <w:rPr>
          <w:rFonts w:hint="eastAsia"/>
        </w:rPr>
        <w:t>课堂</w:t>
      </w:r>
      <w:r>
        <w:t>观察的概念</w:t>
      </w:r>
    </w:p>
  </w:comment>
  <w:comment w:id="38" w:author="Administrator" w:date="2016-04-28T21:57:00Z" w:initials="A">
    <w:p w14:paraId="3E9637C6" w14:textId="77777777" w:rsidR="00C946A3" w:rsidRDefault="00C946A3">
      <w:pPr>
        <w:pStyle w:val="a4"/>
        <w:ind w:firstLine="420"/>
      </w:pPr>
      <w:r>
        <w:rPr>
          <w:rFonts w:hint="eastAsia"/>
        </w:rPr>
        <w:t>觉得三和四点都是存在问题，可以放在一节里，再分教学录像和教学互动行为分析方法</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007CF" w15:done="0"/>
  <w15:commentEx w15:paraId="4DB93304" w15:paraIdParent="523007CF" w15:done="0"/>
  <w15:commentEx w15:paraId="17A8834B" w15:done="0"/>
  <w15:commentEx w15:paraId="2A392A21" w15:paraIdParent="17A8834B" w15:done="0"/>
  <w15:commentEx w15:paraId="0E326696" w15:done="0"/>
  <w15:commentEx w15:paraId="3E9637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AE18D" w14:textId="77777777" w:rsidR="000A6048" w:rsidRDefault="000A6048">
      <w:pPr>
        <w:ind w:firstLine="420"/>
      </w:pPr>
      <w:r>
        <w:separator/>
      </w:r>
    </w:p>
  </w:endnote>
  <w:endnote w:type="continuationSeparator" w:id="0">
    <w:p w14:paraId="4BE6DE07" w14:textId="77777777" w:rsidR="000A6048" w:rsidRDefault="000A6048">
      <w:pPr>
        <w:ind w:firstLine="420"/>
      </w:pPr>
      <w:r>
        <w:continuationSeparator/>
      </w:r>
    </w:p>
  </w:endnote>
  <w:endnote w:id="1">
    <w:p w14:paraId="0DD7EB9A" w14:textId="77777777" w:rsidR="00C946A3" w:rsidRDefault="00C946A3">
      <w:pPr>
        <w:pStyle w:val="a7"/>
        <w:ind w:firstLine="422"/>
      </w:pPr>
      <w:r>
        <w:rPr>
          <w:rStyle w:val="ab"/>
        </w:rPr>
        <w:t>[</w:t>
      </w:r>
      <w:r>
        <w:rPr>
          <w:rStyle w:val="ab"/>
        </w:rPr>
        <w:endnoteRef/>
      </w:r>
      <w:r>
        <w:rPr>
          <w:rStyle w:val="ab"/>
        </w:rPr>
        <w:t>]</w:t>
      </w:r>
      <w:r>
        <w:rPr>
          <w:rFonts w:ascii="宋体" w:hAnsi="宋体"/>
          <w:sz w:val="24"/>
        </w:rPr>
        <w:t>黄晓锋. 观察者与参与者——论马克思唯物史观研究中双重视角的统一[J]. 福建论坛(人文社会科学版)，2010，03:62-66.</w:t>
      </w:r>
    </w:p>
  </w:endnote>
  <w:endnote w:id="2">
    <w:p w14:paraId="2F763A94" w14:textId="77777777" w:rsidR="00C946A3" w:rsidRDefault="00C946A3">
      <w:pPr>
        <w:pStyle w:val="a7"/>
        <w:ind w:firstLine="422"/>
      </w:pPr>
      <w:r>
        <w:rPr>
          <w:rStyle w:val="ab"/>
        </w:rPr>
        <w:t>[</w:t>
      </w:r>
      <w:r>
        <w:rPr>
          <w:rStyle w:val="ab"/>
        </w:rPr>
        <w:endnoteRef/>
      </w:r>
      <w:r>
        <w:rPr>
          <w:rStyle w:val="ab"/>
        </w:rPr>
        <w:t>]</w:t>
      </w:r>
      <w:r>
        <w:rPr>
          <w:rFonts w:ascii="宋体" w:hAnsi="宋体"/>
          <w:sz w:val="24"/>
        </w:rPr>
        <w:t>王晓升. 个人活动抑或社会结构——马克思历史观中的观察者视角与参与者视角[J]. 学习与探索，2011，04:25-31.</w:t>
      </w:r>
    </w:p>
  </w:endnote>
  <w:endnote w:id="3">
    <w:p w14:paraId="65B20C1E" w14:textId="77777777" w:rsidR="00C946A3" w:rsidRDefault="00C946A3">
      <w:pPr>
        <w:pStyle w:val="a7"/>
        <w:ind w:firstLine="422"/>
      </w:pPr>
      <w:r>
        <w:rPr>
          <w:rStyle w:val="ab"/>
        </w:rPr>
        <w:t>[</w:t>
      </w:r>
      <w:r>
        <w:rPr>
          <w:rStyle w:val="ab"/>
        </w:rPr>
        <w:endnoteRef/>
      </w:r>
      <w:r>
        <w:rPr>
          <w:rStyle w:val="ab"/>
        </w:rPr>
        <w:t>]</w:t>
      </w:r>
      <w:r>
        <w:rPr>
          <w:rFonts w:ascii="宋体" w:hAnsi="宋体"/>
          <w:sz w:val="24"/>
        </w:rPr>
        <w:t>闫丽华，朱璐慧，展素贤. 学生视角下优秀高校英语教师素质探究[J]. 中国轻工教育，2012，05:51-54+88.</w:t>
      </w:r>
    </w:p>
  </w:endnote>
  <w:endnote w:id="4">
    <w:p w14:paraId="7A87B841" w14:textId="77777777" w:rsidR="00C946A3" w:rsidRDefault="00C946A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Kushner B A. Markov's constructive analysis; a participant's view[J]. Theoretical Computer Science， 1999， 219(s 1–2):267-285.</w:t>
      </w:r>
    </w:p>
  </w:endnote>
  <w:endnote w:id="5">
    <w:p w14:paraId="43B4A241" w14:textId="77777777" w:rsidR="00C946A3" w:rsidRDefault="00C946A3">
      <w:pPr>
        <w:widowControl/>
        <w:ind w:firstLine="420"/>
        <w:jc w:val="left"/>
        <w:rPr>
          <w:rFonts w:ascii="宋体" w:hAnsi="宋体"/>
          <w:sz w:val="24"/>
        </w:rPr>
      </w:pPr>
      <w:r>
        <w:rPr>
          <w:rStyle w:val="ab"/>
        </w:rPr>
        <w:t>[</w:t>
      </w:r>
      <w:r>
        <w:rPr>
          <w:rStyle w:val="ab"/>
        </w:rPr>
        <w:endnoteRef/>
      </w:r>
      <w:r>
        <w:rPr>
          <w:rStyle w:val="ab"/>
        </w:rPr>
        <w:t>]</w:t>
      </w:r>
      <w:r>
        <w:t xml:space="preserve"> </w:t>
      </w:r>
      <w:r>
        <w:rPr>
          <w:rFonts w:ascii="宋体" w:hAnsi="宋体"/>
          <w:sz w:val="24"/>
        </w:rPr>
        <w:t>Betancourt E F. Kennedy， Khrushchev， and Castro: A participant’s view of the Cuban missile crisis[J]. Society， 1998， 35(5):77-87.</w:t>
      </w:r>
    </w:p>
  </w:endnote>
  <w:endnote w:id="6">
    <w:p w14:paraId="03C16F35" w14:textId="77777777" w:rsidR="00C946A3" w:rsidRDefault="00C946A3">
      <w:pPr>
        <w:widowControl/>
        <w:ind w:firstLine="480"/>
        <w:jc w:val="left"/>
      </w:pPr>
      <w:r>
        <w:rPr>
          <w:rFonts w:ascii="宋体" w:hAnsi="宋体"/>
          <w:sz w:val="24"/>
        </w:rPr>
        <w:endnoteRef/>
      </w:r>
      <w:r>
        <w:rPr>
          <w:rFonts w:ascii="宋体" w:hAnsi="宋体"/>
          <w:sz w:val="24"/>
        </w:rPr>
        <w:t xml:space="preserve"> Jorgensen D L. Participant observation[M]. John Wiley &amp; Sons， Inc.， 1989.</w:t>
      </w:r>
    </w:p>
  </w:endnote>
  <w:endnote w:id="7">
    <w:p w14:paraId="2ED404B2" w14:textId="77777777" w:rsidR="00C946A3" w:rsidRDefault="00C946A3">
      <w:pPr>
        <w:pStyle w:val="a7"/>
        <w:ind w:firstLine="422"/>
      </w:pPr>
      <w:r>
        <w:rPr>
          <w:rStyle w:val="ab"/>
        </w:rPr>
        <w:t>[</w:t>
      </w:r>
      <w:r>
        <w:rPr>
          <w:rStyle w:val="ab"/>
        </w:rPr>
        <w:endnoteRef/>
      </w:r>
      <w:r>
        <w:rPr>
          <w:rStyle w:val="ab"/>
        </w:rPr>
        <w:t>]</w:t>
      </w:r>
      <w:r>
        <w:t>赵伟丽</w:t>
      </w:r>
      <w:r>
        <w:t xml:space="preserve">. </w:t>
      </w:r>
      <w:r>
        <w:t>课堂教学录像研究：一种新的课堂观察策略</w:t>
      </w:r>
      <w:r>
        <w:t>[D].</w:t>
      </w:r>
      <w:r>
        <w:t>曲阜师范大学，</w:t>
      </w:r>
      <w:r>
        <w:t>2009.</w:t>
      </w:r>
    </w:p>
  </w:endnote>
  <w:endnote w:id="8">
    <w:p w14:paraId="16C4DC3C" w14:textId="77777777" w:rsidR="00C946A3" w:rsidRDefault="00C946A3">
      <w:pPr>
        <w:ind w:firstLine="420"/>
        <w:jc w:val="left"/>
        <w:rPr>
          <w:rFonts w:ascii="宋体" w:hAnsi="宋体"/>
          <w:sz w:val="24"/>
        </w:rPr>
      </w:pPr>
      <w:r>
        <w:rPr>
          <w:rStyle w:val="ab"/>
        </w:rPr>
        <w:t>[</w:t>
      </w:r>
      <w:r>
        <w:rPr>
          <w:rStyle w:val="ab"/>
        </w:rPr>
        <w:endnoteRef/>
      </w:r>
      <w:r>
        <w:rPr>
          <w:rStyle w:val="ab"/>
        </w:rPr>
        <w:t>]</w:t>
      </w:r>
      <w:r>
        <w:rPr>
          <w:rFonts w:ascii="宋体" w:hAnsi="宋体" w:hint="eastAsia"/>
          <w:sz w:val="24"/>
        </w:rPr>
        <w:t>李长吉，余芳艳.课堂观察研究:进展与趋势[J].当代教育与文化，2010，06:88-93.</w:t>
      </w:r>
      <w:r>
        <w:rPr>
          <w:rFonts w:ascii="宋体" w:hAnsi="宋体"/>
          <w:sz w:val="24"/>
        </w:rPr>
        <w:t xml:space="preserve"> </w:t>
      </w:r>
    </w:p>
  </w:endnote>
  <w:endnote w:id="9">
    <w:p w14:paraId="1941ACC9" w14:textId="77777777" w:rsidR="00C946A3" w:rsidRDefault="00C946A3">
      <w:pPr>
        <w:ind w:firstLine="420"/>
        <w:jc w:val="left"/>
        <w:rPr>
          <w:rFonts w:ascii="宋体" w:hAnsi="宋体"/>
          <w:sz w:val="24"/>
        </w:rPr>
      </w:pPr>
      <w:r>
        <w:rPr>
          <w:rStyle w:val="ab"/>
        </w:rPr>
        <w:t>[</w:t>
      </w:r>
      <w:r>
        <w:rPr>
          <w:rStyle w:val="ab"/>
        </w:rPr>
        <w:endnoteRef/>
      </w:r>
      <w:r>
        <w:rPr>
          <w:rStyle w:val="ab"/>
        </w:rPr>
        <w:t>]</w:t>
      </w:r>
      <w:r>
        <w:rPr>
          <w:rFonts w:ascii="宋体" w:hAnsi="宋体"/>
          <w:sz w:val="24"/>
        </w:rPr>
        <w:t>沈毅，林荣凑，吴江林，崔允漷. 课堂观察框架与工具[J]. 当代教育科学，2007，24:17-21+64.</w:t>
      </w:r>
    </w:p>
  </w:endnote>
  <w:endnote w:id="10">
    <w:p w14:paraId="078E5D56" w14:textId="77777777" w:rsidR="00C946A3" w:rsidRDefault="00C946A3">
      <w:pPr>
        <w:pStyle w:val="a7"/>
        <w:ind w:firstLine="422"/>
      </w:pPr>
      <w:r>
        <w:rPr>
          <w:rStyle w:val="ab"/>
        </w:rPr>
        <w:t>[</w:t>
      </w:r>
      <w:r>
        <w:rPr>
          <w:rStyle w:val="ab"/>
        </w:rPr>
        <w:endnoteRef/>
      </w:r>
      <w:r>
        <w:rPr>
          <w:rStyle w:val="ab"/>
        </w:rPr>
        <w:t>]</w:t>
      </w:r>
      <w:r>
        <w:t>程成，杜菁菁，蓝飞翔</w:t>
      </w:r>
      <w:r>
        <w:t xml:space="preserve">. </w:t>
      </w:r>
      <w:r>
        <w:t>眼动交互的实时线性算法构造和实现</w:t>
      </w:r>
      <w:r>
        <w:t xml:space="preserve">[J]. </w:t>
      </w:r>
      <w:r>
        <w:t>电子学报，</w:t>
      </w:r>
      <w:r>
        <w:t>2009</w:t>
      </w:r>
      <w:r>
        <w:t>，</w:t>
      </w:r>
      <w:r>
        <w:t>S1:12-15.</w:t>
      </w:r>
    </w:p>
  </w:endnote>
  <w:endnote w:id="11">
    <w:p w14:paraId="7B9F5633"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t xml:space="preserve"> </w:t>
      </w:r>
      <w:r>
        <w:rPr>
          <w:rFonts w:ascii="宋体" w:eastAsia="宋体" w:hAnsi="宋体" w:cs="宋体"/>
          <w:kern w:val="0"/>
          <w:sz w:val="24"/>
          <w:szCs w:val="24"/>
        </w:rPr>
        <w:t>McCaslin S， Young M， Kesireddy A. USING GOPRO HERO CAMERAS IN A LABORATORY SETTING[J]. 2014.</w:t>
      </w:r>
    </w:p>
  </w:endnote>
  <w:endnote w:id="12">
    <w:p w14:paraId="2ABAD7F1" w14:textId="77777777" w:rsidR="00C946A3" w:rsidRDefault="00C946A3">
      <w:pPr>
        <w:pStyle w:val="a7"/>
        <w:ind w:firstLine="422"/>
      </w:pPr>
      <w:r>
        <w:rPr>
          <w:rStyle w:val="ab"/>
        </w:rPr>
        <w:t>[</w:t>
      </w:r>
      <w:r>
        <w:rPr>
          <w:rStyle w:val="ab"/>
        </w:rPr>
        <w:endnoteRef/>
      </w:r>
      <w:r>
        <w:rPr>
          <w:rStyle w:val="ab"/>
        </w:rPr>
        <w:t>]</w:t>
      </w:r>
      <w:r>
        <w:t xml:space="preserve"> </w:t>
      </w:r>
      <w:r>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Studies，Nagoya University of Foreign Studies， 2011:179-199.</w:t>
      </w:r>
    </w:p>
  </w:endnote>
  <w:endnote w:id="13">
    <w:p w14:paraId="5CFB044D" w14:textId="77777777" w:rsidR="00C946A3" w:rsidRDefault="00C946A3">
      <w:pPr>
        <w:pStyle w:val="a7"/>
        <w:ind w:firstLine="422"/>
      </w:pPr>
      <w:r>
        <w:rPr>
          <w:rStyle w:val="ab"/>
        </w:rPr>
        <w:t>[</w:t>
      </w:r>
      <w:r>
        <w:rPr>
          <w:rStyle w:val="ab"/>
        </w:rPr>
        <w:endnoteRef/>
      </w:r>
      <w:r>
        <w:rPr>
          <w:rStyle w:val="ab"/>
        </w:rPr>
        <w:t>]</w:t>
      </w:r>
      <w:r>
        <w:rPr>
          <w:rFonts w:ascii="宋体" w:hAnsi="宋体"/>
          <w:sz w:val="24"/>
        </w:rPr>
        <w:t>Vygotsky，L.S.(1978).Mind in Society:The Development of Higher Psychological Processes.Cambridge， MA:Harvard UniversityPress.</w:t>
      </w:r>
    </w:p>
  </w:endnote>
  <w:endnote w:id="14">
    <w:p w14:paraId="24E0F051"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McCaslin S， Young M， Kesireddy A. USING GOPRO HERO CAMERAS IN A LABORATORY SETTING[J]. 2014.</w:t>
      </w:r>
    </w:p>
  </w:endnote>
  <w:endnote w:id="15">
    <w:p w14:paraId="64700DF1" w14:textId="77777777" w:rsidR="00C946A3" w:rsidRDefault="00C946A3">
      <w:pPr>
        <w:widowControl/>
        <w:ind w:firstLine="420"/>
        <w:jc w:val="left"/>
        <w:rPr>
          <w:rFonts w:ascii="宋体" w:eastAsia="宋体" w:hAnsi="宋体" w:cs="宋体"/>
          <w:kern w:val="0"/>
          <w:sz w:val="24"/>
          <w:szCs w:val="24"/>
        </w:rPr>
      </w:pPr>
      <w:r>
        <w:rPr>
          <w:rStyle w:val="ab"/>
        </w:rPr>
        <w:t>[</w:t>
      </w:r>
      <w:r>
        <w:rPr>
          <w:rStyle w:val="ab"/>
        </w:rPr>
        <w:endnoteRef/>
      </w:r>
      <w:r>
        <w:rPr>
          <w:rStyle w:val="ab"/>
        </w:rPr>
        <w:t>]</w:t>
      </w:r>
      <w:r>
        <w:rPr>
          <w:rFonts w:ascii="宋体" w:eastAsia="宋体" w:hAnsi="宋体" w:cs="宋体"/>
          <w:kern w:val="0"/>
          <w:sz w:val="24"/>
          <w:szCs w:val="24"/>
        </w:rPr>
        <w:t xml:space="preserve"> Fung F M. Using first-person perspective filming techniques for a chemistry laboratory demonstration to facilitate a flipped pre-lab[J]. Journal of Chemical Education， 2015， 92(9): 1518-1521.</w:t>
      </w:r>
    </w:p>
    <w:p w14:paraId="39D3D16F" w14:textId="77777777" w:rsidR="00C946A3" w:rsidRDefault="00C946A3">
      <w:pPr>
        <w:widowControl/>
        <w:ind w:firstLine="420"/>
        <w:jc w:val="left"/>
        <w:rPr>
          <w:rStyle w:val="ab"/>
          <w:rFonts w:ascii="宋体" w:eastAsia="宋体" w:hAnsi="宋体" w:cs="宋体"/>
          <w:kern w:val="0"/>
          <w:sz w:val="24"/>
          <w:szCs w:val="24"/>
        </w:rPr>
      </w:pPr>
      <w:r>
        <w:rPr>
          <w:rStyle w:val="ab"/>
        </w:rPr>
        <w:t>[23]</w:t>
      </w:r>
      <w:r>
        <w:t xml:space="preserve"> </w:t>
      </w:r>
      <w:r>
        <w:rPr>
          <w:rFonts w:ascii="宋体" w:eastAsia="宋体" w:hAnsi="宋体" w:cs="宋体"/>
          <w:kern w:val="0"/>
          <w:sz w:val="24"/>
          <w:szCs w:val="24"/>
        </w:rPr>
        <w:t>Wragg T. An Introduction to Classroom Observation (Classic Edition)[M]. Routledge， 2013.</w:t>
      </w:r>
    </w:p>
    <w:p w14:paraId="0E1664F8" w14:textId="77777777" w:rsidR="00C946A3" w:rsidRDefault="00C946A3">
      <w:pPr>
        <w:widowControl/>
        <w:ind w:firstLine="420"/>
        <w:jc w:val="left"/>
        <w:rPr>
          <w:rStyle w:val="ab"/>
          <w:rFonts w:ascii="宋体" w:eastAsia="宋体" w:hAnsi="宋体" w:cs="宋体"/>
          <w:kern w:val="0"/>
          <w:sz w:val="24"/>
          <w:szCs w:val="24"/>
        </w:rPr>
      </w:pPr>
      <w:r>
        <w:rPr>
          <w:rStyle w:val="ab"/>
        </w:rPr>
        <w:t>[24]</w:t>
      </w:r>
      <w:r>
        <w:t xml:space="preserve"> </w:t>
      </w:r>
      <w:r>
        <w:rPr>
          <w:rFonts w:ascii="宋体" w:eastAsia="宋体" w:hAnsi="宋体" w:cs="宋体"/>
          <w:kern w:val="0"/>
          <w:sz w:val="24"/>
          <w:szCs w:val="24"/>
        </w:rPr>
        <w:t>Montgomery D. Helping teachers develop through classroom observation[M]. Routledge， 2013.</w:t>
      </w:r>
    </w:p>
    <w:p w14:paraId="0C2C492D" w14:textId="77777777" w:rsidR="00C946A3" w:rsidRDefault="00C946A3">
      <w:pPr>
        <w:widowControl/>
        <w:ind w:firstLine="420"/>
        <w:jc w:val="left"/>
        <w:rPr>
          <w:rFonts w:ascii="宋体" w:eastAsia="宋体" w:hAnsi="宋体" w:cs="宋体"/>
          <w:kern w:val="0"/>
          <w:sz w:val="24"/>
          <w:szCs w:val="24"/>
        </w:rPr>
      </w:pPr>
      <w:r>
        <w:rPr>
          <w:rStyle w:val="ab"/>
        </w:rPr>
        <w:t>[25]</w:t>
      </w:r>
      <w:r>
        <w:t xml:space="preserve"> </w:t>
      </w:r>
      <w:r>
        <w:rPr>
          <w:rFonts w:ascii="宋体" w:eastAsia="宋体" w:hAnsi="宋体" w:cs="宋体"/>
          <w:kern w:val="0"/>
          <w:sz w:val="24"/>
          <w:szCs w:val="24"/>
        </w:rPr>
        <w:t>O'Leary M. Classroom observation: A guide to the effective observation of teaching and learning[M]. Routledge， 2013.</w:t>
      </w:r>
    </w:p>
    <w:p w14:paraId="19FFF6FA" w14:textId="77777777" w:rsidR="00C946A3" w:rsidRDefault="00C946A3">
      <w:pPr>
        <w:widowControl/>
        <w:ind w:firstLine="420"/>
        <w:jc w:val="left"/>
        <w:rPr>
          <w:rFonts w:ascii="宋体" w:eastAsia="宋体" w:hAnsi="宋体" w:cs="宋体"/>
          <w:kern w:val="0"/>
          <w:sz w:val="24"/>
          <w:szCs w:val="24"/>
        </w:rPr>
      </w:pPr>
      <w:r>
        <w:rPr>
          <w:rStyle w:val="ab"/>
        </w:rPr>
        <w:t>[26]</w:t>
      </w:r>
      <w:r>
        <w:rPr>
          <w:rFonts w:ascii="宋体" w:eastAsia="宋体" w:hAnsi="宋体" w:cs="宋体"/>
          <w:kern w:val="0"/>
          <w:sz w:val="24"/>
          <w:szCs w:val="24"/>
        </w:rPr>
        <w:t>Merç A. The Potential of General Classroom Observation: Turkish EFL Teachers’ Perceptions， Sentiments， and Readiness for Action[J]. Journal of Education and Training Studies， 2015， 3(4): 193-205.</w:t>
      </w:r>
    </w:p>
    <w:p w14:paraId="0BB28E12" w14:textId="77777777" w:rsidR="00C946A3" w:rsidRDefault="00C946A3">
      <w:pPr>
        <w:widowControl/>
        <w:ind w:firstLine="480"/>
        <w:jc w:val="left"/>
        <w:rPr>
          <w:rFonts w:ascii="宋体" w:eastAsia="宋体" w:hAnsi="宋体" w:cs="宋体"/>
          <w:kern w:val="0"/>
          <w:sz w:val="24"/>
          <w:szCs w:val="24"/>
        </w:rPr>
      </w:pPr>
      <w:r>
        <w:rPr>
          <w:rFonts w:ascii="宋体" w:eastAsia="宋体" w:hAnsi="宋体" w:cs="宋体"/>
          <w:kern w:val="0"/>
          <w:sz w:val="24"/>
          <w:szCs w:val="24"/>
        </w:rPr>
        <w:t xml:space="preserve">MERÇ， A. The Potential of General Classroom Observation: Turkish EFL Teachers' Perceptions， Sentiments， and Readiness for Action. Journal of Education and Training Studies. 3， 4， 193-205， July 1， 2015. ISSN: 2324-805X. </w:t>
      </w:r>
    </w:p>
    <w:p w14:paraId="5C00F352" w14:textId="77777777" w:rsidR="00C946A3" w:rsidRDefault="00C946A3">
      <w:pPr>
        <w:widowControl/>
        <w:ind w:firstLine="420"/>
        <w:jc w:val="left"/>
      </w:pPr>
      <w:r>
        <w:rPr>
          <w:rStyle w:val="ab"/>
        </w:rPr>
        <w:t>[27]</w:t>
      </w:r>
      <w:r>
        <w:t xml:space="preserve"> HARGIS</w:t>
      </w:r>
      <w:r>
        <w:t>，</w:t>
      </w:r>
      <w:r>
        <w:t xml:space="preserve"> J. A Ten Year Study of Faculty Classroom Observations[J]. </w:t>
      </w:r>
      <w:r>
        <w:rPr>
          <w:i/>
          <w:iCs/>
        </w:rPr>
        <w:t>Transformative Dialogues: Teaching &amp; Learning Journal</w:t>
      </w:r>
      <w:r>
        <w:t>.2014</w:t>
      </w:r>
      <w:r>
        <w:t>，</w:t>
      </w:r>
      <w:r>
        <w:t>7(2):1-21.</w:t>
      </w:r>
    </w:p>
  </w:endnote>
  <w:endnote w:id="16">
    <w:p w14:paraId="2B838621"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6FBD64B2"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4FCCF028"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0426132A"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43B9E390"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4D5BD2B8" w14:textId="77777777" w:rsidR="00C946A3" w:rsidRDefault="00C946A3">
      <w:pPr>
        <w:pStyle w:val="a7"/>
      </w:pPr>
      <w:r>
        <w:rPr>
          <w:rStyle w:val="ab"/>
        </w:rPr>
        <w:endnoteRef/>
      </w:r>
      <w:r>
        <w:t>韩后</w:t>
      </w:r>
      <w:r>
        <w:t>,</w:t>
      </w:r>
      <w:r>
        <w:t>王冬青</w:t>
      </w:r>
      <w:r>
        <w:t>,</w:t>
      </w:r>
      <w:r>
        <w:t>曹畅</w:t>
      </w:r>
      <w:r>
        <w:t>. 1:1</w:t>
      </w:r>
      <w:r>
        <w:t>数字化环境下课堂教学互动行为的分析研究</w:t>
      </w:r>
      <w:r>
        <w:t xml:space="preserve">[J]. </w:t>
      </w:r>
      <w:r>
        <w:t>电化教育研究</w:t>
      </w:r>
      <w:r>
        <w:t>,2015,(05):89-95.</w:t>
      </w:r>
    </w:p>
    <w:p w14:paraId="56AFBAA7" w14:textId="77777777" w:rsidR="00C946A3" w:rsidRDefault="00C946A3">
      <w:pPr>
        <w:pStyle w:val="a7"/>
      </w:pPr>
    </w:p>
    <w:p w14:paraId="2E988265" w14:textId="77777777" w:rsidR="00C946A3" w:rsidRDefault="00C946A3">
      <w:pPr>
        <w:pStyle w:val="a7"/>
      </w:pPr>
    </w:p>
    <w:p w14:paraId="2BCF1B7C" w14:textId="77777777" w:rsidR="00C946A3" w:rsidRDefault="00C946A3">
      <w:pPr>
        <w:pStyle w:val="a7"/>
        <w:rPr>
          <w:color w:val="C00000"/>
          <w:sz w:val="32"/>
          <w:szCs w:val="32"/>
        </w:rPr>
      </w:pPr>
      <w:r>
        <w:rPr>
          <w:rFonts w:hint="eastAsia"/>
          <w:color w:val="C00000"/>
          <w:sz w:val="32"/>
          <w:szCs w:val="32"/>
        </w:rPr>
        <w:t>建议：</w:t>
      </w:r>
    </w:p>
    <w:p w14:paraId="435E1FC4" w14:textId="77777777" w:rsidR="00C946A3" w:rsidRDefault="00C946A3">
      <w:pPr>
        <w:pStyle w:val="a7"/>
        <w:numPr>
          <w:ilvl w:val="0"/>
          <w:numId w:val="1"/>
        </w:numPr>
        <w:rPr>
          <w:color w:val="C00000"/>
          <w:sz w:val="32"/>
          <w:szCs w:val="32"/>
        </w:rPr>
      </w:pPr>
      <w:r>
        <w:rPr>
          <w:rFonts w:hint="eastAsia"/>
          <w:color w:val="C00000"/>
          <w:sz w:val="32"/>
          <w:szCs w:val="32"/>
        </w:rPr>
        <w:t>论文整体框架觉得没问题，三四章为重点，可以着重写一下，</w:t>
      </w:r>
      <w:r>
        <w:rPr>
          <w:rFonts w:hint="eastAsia"/>
          <w:color w:val="C00000"/>
          <w:sz w:val="32"/>
          <w:szCs w:val="32"/>
        </w:rPr>
        <w:t>SPOOTIAS</w:t>
      </w:r>
      <w:r>
        <w:rPr>
          <w:rFonts w:hint="eastAsia"/>
          <w:color w:val="C00000"/>
          <w:sz w:val="32"/>
          <w:szCs w:val="32"/>
        </w:rPr>
        <w:t>和</w:t>
      </w:r>
      <w:r>
        <w:rPr>
          <w:rFonts w:hint="eastAsia"/>
          <w:color w:val="C00000"/>
          <w:sz w:val="32"/>
          <w:szCs w:val="32"/>
        </w:rPr>
        <w:t>OOTIAS</w:t>
      </w:r>
      <w:r>
        <w:rPr>
          <w:rFonts w:hint="eastAsia"/>
          <w:color w:val="C00000"/>
          <w:sz w:val="32"/>
          <w:szCs w:val="32"/>
        </w:rPr>
        <w:t>分析方法不是很懂，也提不出什么建议；</w:t>
      </w:r>
    </w:p>
    <w:p w14:paraId="0CF57321" w14:textId="77777777" w:rsidR="00C946A3" w:rsidRDefault="00C946A3">
      <w:pPr>
        <w:pStyle w:val="a7"/>
        <w:numPr>
          <w:ilvl w:val="0"/>
          <w:numId w:val="1"/>
        </w:numPr>
        <w:rPr>
          <w:color w:val="C00000"/>
          <w:sz w:val="32"/>
          <w:szCs w:val="32"/>
        </w:rPr>
      </w:pPr>
      <w:r>
        <w:rPr>
          <w:rFonts w:hint="eastAsia"/>
          <w:color w:val="C00000"/>
          <w:sz w:val="32"/>
          <w:szCs w:val="32"/>
        </w:rPr>
        <w:t>文字口语化，部分字句可能有错误。</w:t>
      </w:r>
    </w:p>
    <w:p w14:paraId="3F4E730F" w14:textId="77777777" w:rsidR="00C946A3" w:rsidRDefault="00C946A3">
      <w:pPr>
        <w:pStyle w:val="a7"/>
        <w:rPr>
          <w:color w:val="C00000"/>
          <w:sz w:val="32"/>
          <w:szCs w:val="3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F3C168" w14:textId="77777777" w:rsidR="00C946A3" w:rsidRDefault="00C946A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4F4F650F" w14:textId="77777777" w:rsidR="00C946A3" w:rsidRDefault="00C946A3">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1F271" w14:textId="77777777" w:rsidR="00C946A3" w:rsidRDefault="00C946A3">
    <w:pPr>
      <w:pStyle w:val="a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072B83" w14:textId="77777777" w:rsidR="00C946A3" w:rsidRDefault="00C946A3">
    <w:pPr>
      <w:pStyle w:val="a9"/>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Pr>
        <w:rStyle w:val="ac"/>
      </w:rPr>
      <w:t>1</w:t>
    </w:r>
    <w:r>
      <w:rPr>
        <w:rStyle w:val="ac"/>
      </w:rPr>
      <w:fldChar w:fldCharType="end"/>
    </w:r>
  </w:p>
  <w:p w14:paraId="541D3374" w14:textId="77777777" w:rsidR="00C946A3" w:rsidRDefault="00C946A3">
    <w:pPr>
      <w:pStyle w:val="a9"/>
      <w:framePr w:wrap="around" w:vAnchor="text" w:hAnchor="margin" w:xAlign="center" w:y="1"/>
      <w:ind w:firstLine="360"/>
      <w:rPr>
        <w:rStyle w:val="ac"/>
      </w:rPr>
    </w:pPr>
    <w:r>
      <w:rPr>
        <w:rStyle w:val="ac"/>
        <w:rFonts w:hint="eastAsia"/>
      </w:rPr>
      <w:t>1</w:t>
    </w:r>
  </w:p>
  <w:p w14:paraId="7F4BD46F" w14:textId="77777777" w:rsidR="00C946A3" w:rsidRDefault="00C946A3">
    <w:pPr>
      <w:pStyle w:val="a9"/>
      <w:ind w:firstLine="360"/>
      <w:jc w:val="center"/>
    </w:pPr>
    <w:r>
      <w:rPr>
        <w:rFonts w:hint="eastAsia"/>
      </w:rPr>
      <w:t>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71C4" w14:textId="77777777" w:rsidR="00C946A3" w:rsidRDefault="00C946A3">
    <w:pPr>
      <w:pStyle w:val="a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sdtPr>
    <w:sdtEndPr/>
    <w:sdtContent>
      <w:p w14:paraId="4FA71245" w14:textId="77777777" w:rsidR="00C946A3" w:rsidRDefault="00C946A3">
        <w:pPr>
          <w:pStyle w:val="a9"/>
          <w:ind w:firstLine="360"/>
          <w:jc w:val="center"/>
        </w:pPr>
        <w:r>
          <w:fldChar w:fldCharType="begin"/>
        </w:r>
        <w:r>
          <w:instrText>PAGE   \* MERGEFORMAT</w:instrText>
        </w:r>
        <w:r>
          <w:fldChar w:fldCharType="separate"/>
        </w:r>
        <w:r w:rsidR="000E305B" w:rsidRPr="000E305B">
          <w:rPr>
            <w:noProof/>
            <w:lang w:val="zh-CN"/>
          </w:rPr>
          <w:t>17</w:t>
        </w:r>
        <w:r>
          <w:rPr>
            <w:lang w:val="zh-CN"/>
          </w:rPr>
          <w:fldChar w:fldCharType="end"/>
        </w:r>
      </w:p>
    </w:sdtContent>
  </w:sdt>
  <w:p w14:paraId="5774B61C" w14:textId="77777777" w:rsidR="00C946A3" w:rsidRDefault="00C946A3">
    <w:pPr>
      <w:pStyle w:val="a9"/>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E667C" w14:textId="77777777" w:rsidR="00C946A3" w:rsidRDefault="00C946A3">
    <w:pPr>
      <w:pStyle w:val="a9"/>
      <w:ind w:firstLineChars="0" w:firstLine="0"/>
    </w:pPr>
  </w:p>
  <w:p w14:paraId="65CEA3C6" w14:textId="77777777" w:rsidR="00C946A3" w:rsidRDefault="00C946A3">
    <w:pPr>
      <w:pStyle w:val="a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45F1F" w14:textId="77777777" w:rsidR="000A6048" w:rsidRDefault="000A6048">
      <w:pPr>
        <w:ind w:firstLine="420"/>
      </w:pPr>
      <w:r>
        <w:separator/>
      </w:r>
    </w:p>
  </w:footnote>
  <w:footnote w:type="continuationSeparator" w:id="0">
    <w:p w14:paraId="7B77D6CA" w14:textId="77777777" w:rsidR="000A6048" w:rsidRDefault="000A604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DF34A" w14:textId="77777777" w:rsidR="00C946A3" w:rsidRDefault="00C946A3">
    <w:pPr>
      <w:pStyle w:val="aa"/>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01702" w14:textId="77777777" w:rsidR="00C946A3" w:rsidRDefault="00C946A3">
    <w:pPr>
      <w:pStyle w:val="aa"/>
      <w:pBdr>
        <w:bottom w:val="none" w:sz="0" w:space="0" w:color="auto"/>
      </w:pBdr>
      <w:ind w:firstLine="360"/>
      <w:jc w:val="both"/>
      <w:rPr>
        <w:u w:val="singl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DE2AE" w14:textId="77777777" w:rsidR="00C946A3" w:rsidRDefault="00C946A3">
    <w:pPr>
      <w:ind w:firstLine="361"/>
      <w:jc w:val="center"/>
      <w:rPr>
        <w:rFonts w:ascii="宋体" w:hAnsi="宋体"/>
        <w:b/>
        <w:bCs/>
        <w:sz w:val="18"/>
        <w:szCs w:val="18"/>
      </w:rPr>
    </w:pPr>
  </w:p>
  <w:p w14:paraId="556DE99A" w14:textId="77777777" w:rsidR="00C946A3" w:rsidRDefault="00C946A3">
    <w:pPr>
      <w:pBdr>
        <w:bottom w:val="single" w:sz="4" w:space="1" w:color="auto"/>
      </w:pBdr>
      <w:ind w:firstLine="360"/>
      <w:jc w:val="center"/>
      <w:rPr>
        <w:sz w:val="18"/>
        <w:szCs w:val="18"/>
      </w:rPr>
    </w:pPr>
    <w:r>
      <w:rPr>
        <w:rFonts w:hint="eastAsia"/>
        <w:sz w:val="18"/>
        <w:szCs w:val="18"/>
      </w:rPr>
      <w:t>基于</w:t>
    </w:r>
    <w:r>
      <w:rPr>
        <w:rFonts w:hint="eastAsia"/>
        <w:sz w:val="18"/>
        <w:szCs w:val="18"/>
      </w:rPr>
      <w:t>B/S</w:t>
    </w:r>
    <w:r>
      <w:rPr>
        <w:rFonts w:hint="eastAsia"/>
        <w:sz w:val="18"/>
        <w:szCs w:val="18"/>
      </w:rPr>
      <w:t>模式的信息技术考试系统</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F538B" w14:textId="77777777" w:rsidR="00C946A3" w:rsidRDefault="00C946A3">
    <w:pPr>
      <w:pStyle w:val="aa"/>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2BE9A1" w14:textId="77777777" w:rsidR="00C946A3" w:rsidRDefault="00C946A3">
    <w:pPr>
      <w:pStyle w:val="aa"/>
      <w:pBdr>
        <w:bottom w:val="none" w:sz="0" w:space="0" w:color="auto"/>
      </w:pBdr>
      <w:ind w:firstLine="360"/>
    </w:pPr>
    <w:r>
      <w:rPr>
        <w:rFonts w:hint="eastAsia"/>
      </w:rPr>
      <w:t>微信公众平台在高校技术类课程中的应用研究</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61C08" w14:textId="77777777" w:rsidR="00C946A3" w:rsidRDefault="00C946A3">
    <w:pPr>
      <w:pStyle w:val="aa"/>
      <w:ind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5DF5B" w14:textId="77777777" w:rsidR="00C946A3" w:rsidRDefault="00C946A3">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4B184D"/>
    <w:multiLevelType w:val="multilevel"/>
    <w:tmpl w:val="154B184D"/>
    <w:lvl w:ilvl="0">
      <w:start w:val="1"/>
      <w:numFmt w:val="decimal"/>
      <w:lvlText w:val="%1．"/>
      <w:lvlJc w:val="left"/>
      <w:pPr>
        <w:ind w:left="845" w:hanging="420"/>
      </w:pPr>
      <w:rPr>
        <w:rFonts w:hint="default"/>
      </w:rPr>
    </w:lvl>
    <w:lvl w:ilvl="1" w:tentative="1">
      <w:start w:val="1"/>
      <w:numFmt w:val="japaneseCounting"/>
      <w:lvlText w:val="（%2）"/>
      <w:lvlJc w:val="left"/>
      <w:pPr>
        <w:ind w:left="1610" w:hanging="765"/>
      </w:pPr>
      <w:rPr>
        <w:rFonts w:hint="default"/>
      </w:r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1">
    <w:nsid w:val="264B3C1D"/>
    <w:multiLevelType w:val="multilevel"/>
    <w:tmpl w:val="264B3C1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26B81C1B"/>
    <w:multiLevelType w:val="multilevel"/>
    <w:tmpl w:val="26B81C1B"/>
    <w:lvl w:ilvl="0">
      <w:start w:val="1"/>
      <w:numFmt w:val="japaneseCounting"/>
      <w:lvlText w:val="（%1）"/>
      <w:lvlJc w:val="left"/>
      <w:pPr>
        <w:ind w:left="1190" w:hanging="765"/>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553D4C9B"/>
    <w:multiLevelType w:val="multilevel"/>
    <w:tmpl w:val="553D4C9B"/>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57221C68"/>
    <w:multiLevelType w:val="singleLevel"/>
    <w:tmpl w:val="57221C68"/>
    <w:lvl w:ilvl="0">
      <w:start w:val="1"/>
      <w:numFmt w:val="decimal"/>
      <w:suff w:val="nothing"/>
      <w:lvlText w:val="%1."/>
      <w:lvlJc w:val="left"/>
    </w:lvl>
  </w:abstractNum>
  <w:num w:numId="1">
    <w:abstractNumId w:val="4"/>
  </w:num>
  <w:num w:numId="2">
    <w:abstractNumId w:val="2"/>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锋">
    <w15:presenceInfo w15:providerId="Windows Live" w15:userId="89b04b75a91a3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3AA4"/>
    <w:rsid w:val="00014AA3"/>
    <w:rsid w:val="0001727E"/>
    <w:rsid w:val="00022F33"/>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A25F3"/>
    <w:rsid w:val="000A6048"/>
    <w:rsid w:val="000B23C8"/>
    <w:rsid w:val="000B2463"/>
    <w:rsid w:val="000B419F"/>
    <w:rsid w:val="000B4F4A"/>
    <w:rsid w:val="000B511D"/>
    <w:rsid w:val="000B58A8"/>
    <w:rsid w:val="000C3D8C"/>
    <w:rsid w:val="000C6E47"/>
    <w:rsid w:val="000E2851"/>
    <w:rsid w:val="000E2FB5"/>
    <w:rsid w:val="000E305B"/>
    <w:rsid w:val="000E7A55"/>
    <w:rsid w:val="000F1B1E"/>
    <w:rsid w:val="000F3217"/>
    <w:rsid w:val="00103BD3"/>
    <w:rsid w:val="0010471F"/>
    <w:rsid w:val="00104CDD"/>
    <w:rsid w:val="001127A9"/>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434"/>
    <w:rsid w:val="001C28BF"/>
    <w:rsid w:val="001C2C11"/>
    <w:rsid w:val="001C30EA"/>
    <w:rsid w:val="001D1336"/>
    <w:rsid w:val="001E00D4"/>
    <w:rsid w:val="001E5055"/>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A0002"/>
    <w:rsid w:val="002C06FB"/>
    <w:rsid w:val="002C60AE"/>
    <w:rsid w:val="002C6E05"/>
    <w:rsid w:val="002E2CF9"/>
    <w:rsid w:val="002E7A23"/>
    <w:rsid w:val="002F4444"/>
    <w:rsid w:val="003046B3"/>
    <w:rsid w:val="00307A2A"/>
    <w:rsid w:val="0031029F"/>
    <w:rsid w:val="00313255"/>
    <w:rsid w:val="0031401D"/>
    <w:rsid w:val="003250F8"/>
    <w:rsid w:val="0034686C"/>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1C5D"/>
    <w:rsid w:val="00417955"/>
    <w:rsid w:val="004368BB"/>
    <w:rsid w:val="004427C3"/>
    <w:rsid w:val="00445E5F"/>
    <w:rsid w:val="0044678A"/>
    <w:rsid w:val="00446C55"/>
    <w:rsid w:val="00451C7D"/>
    <w:rsid w:val="00461349"/>
    <w:rsid w:val="00473906"/>
    <w:rsid w:val="004800D7"/>
    <w:rsid w:val="004828EB"/>
    <w:rsid w:val="00486674"/>
    <w:rsid w:val="004A487F"/>
    <w:rsid w:val="004C102C"/>
    <w:rsid w:val="004C1344"/>
    <w:rsid w:val="004D2865"/>
    <w:rsid w:val="004D5A03"/>
    <w:rsid w:val="004E37F1"/>
    <w:rsid w:val="004F23E5"/>
    <w:rsid w:val="004F40BE"/>
    <w:rsid w:val="005031DF"/>
    <w:rsid w:val="0051678F"/>
    <w:rsid w:val="005255FD"/>
    <w:rsid w:val="00533419"/>
    <w:rsid w:val="00543A0D"/>
    <w:rsid w:val="0054558C"/>
    <w:rsid w:val="00547094"/>
    <w:rsid w:val="0055681B"/>
    <w:rsid w:val="00561972"/>
    <w:rsid w:val="00572B19"/>
    <w:rsid w:val="00584CCA"/>
    <w:rsid w:val="0058634E"/>
    <w:rsid w:val="00590433"/>
    <w:rsid w:val="00592BD9"/>
    <w:rsid w:val="005967C6"/>
    <w:rsid w:val="005978FD"/>
    <w:rsid w:val="005B734F"/>
    <w:rsid w:val="005C1DC3"/>
    <w:rsid w:val="005E136E"/>
    <w:rsid w:val="005F4759"/>
    <w:rsid w:val="00600CBC"/>
    <w:rsid w:val="00602D58"/>
    <w:rsid w:val="00603F35"/>
    <w:rsid w:val="006106DD"/>
    <w:rsid w:val="0061120D"/>
    <w:rsid w:val="00611E00"/>
    <w:rsid w:val="00616401"/>
    <w:rsid w:val="00617852"/>
    <w:rsid w:val="00617C33"/>
    <w:rsid w:val="00620BE8"/>
    <w:rsid w:val="006264BD"/>
    <w:rsid w:val="00631F89"/>
    <w:rsid w:val="00633831"/>
    <w:rsid w:val="00633963"/>
    <w:rsid w:val="00634D9A"/>
    <w:rsid w:val="0063558B"/>
    <w:rsid w:val="00635D16"/>
    <w:rsid w:val="00641470"/>
    <w:rsid w:val="00641972"/>
    <w:rsid w:val="006535E3"/>
    <w:rsid w:val="006546AB"/>
    <w:rsid w:val="00654799"/>
    <w:rsid w:val="00655517"/>
    <w:rsid w:val="006578ED"/>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63E84"/>
    <w:rsid w:val="00774177"/>
    <w:rsid w:val="00776A6D"/>
    <w:rsid w:val="00781D63"/>
    <w:rsid w:val="00782933"/>
    <w:rsid w:val="007840D0"/>
    <w:rsid w:val="007A3E94"/>
    <w:rsid w:val="007A4FC6"/>
    <w:rsid w:val="007B254C"/>
    <w:rsid w:val="007B7BCD"/>
    <w:rsid w:val="007C31EA"/>
    <w:rsid w:val="007D70DC"/>
    <w:rsid w:val="007E0A52"/>
    <w:rsid w:val="007E4CDD"/>
    <w:rsid w:val="007E5324"/>
    <w:rsid w:val="007F6374"/>
    <w:rsid w:val="00803CC3"/>
    <w:rsid w:val="008106D8"/>
    <w:rsid w:val="00816484"/>
    <w:rsid w:val="00817544"/>
    <w:rsid w:val="00835424"/>
    <w:rsid w:val="00846BDD"/>
    <w:rsid w:val="00857959"/>
    <w:rsid w:val="0086002E"/>
    <w:rsid w:val="008612C7"/>
    <w:rsid w:val="00872F8F"/>
    <w:rsid w:val="0089205A"/>
    <w:rsid w:val="008A47A7"/>
    <w:rsid w:val="008A6F22"/>
    <w:rsid w:val="008B60F3"/>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52946"/>
    <w:rsid w:val="00953C02"/>
    <w:rsid w:val="0095763D"/>
    <w:rsid w:val="00960B15"/>
    <w:rsid w:val="009622B4"/>
    <w:rsid w:val="009639D4"/>
    <w:rsid w:val="009815EA"/>
    <w:rsid w:val="009946E4"/>
    <w:rsid w:val="009A3A21"/>
    <w:rsid w:val="009A4A7A"/>
    <w:rsid w:val="009A70A2"/>
    <w:rsid w:val="009B5148"/>
    <w:rsid w:val="009D2D81"/>
    <w:rsid w:val="009D76D9"/>
    <w:rsid w:val="009F02FB"/>
    <w:rsid w:val="009F1B90"/>
    <w:rsid w:val="009F27D5"/>
    <w:rsid w:val="009F29BF"/>
    <w:rsid w:val="009F5C3A"/>
    <w:rsid w:val="00A052A3"/>
    <w:rsid w:val="00A11A6F"/>
    <w:rsid w:val="00A16508"/>
    <w:rsid w:val="00A210FD"/>
    <w:rsid w:val="00A2212D"/>
    <w:rsid w:val="00A432EB"/>
    <w:rsid w:val="00A439F1"/>
    <w:rsid w:val="00A45333"/>
    <w:rsid w:val="00A462FD"/>
    <w:rsid w:val="00A463FD"/>
    <w:rsid w:val="00A4674D"/>
    <w:rsid w:val="00A46C88"/>
    <w:rsid w:val="00A524C3"/>
    <w:rsid w:val="00A718E7"/>
    <w:rsid w:val="00A71ADF"/>
    <w:rsid w:val="00A7435C"/>
    <w:rsid w:val="00A83C3B"/>
    <w:rsid w:val="00A902A0"/>
    <w:rsid w:val="00AA4EF1"/>
    <w:rsid w:val="00AC0AF1"/>
    <w:rsid w:val="00AC5166"/>
    <w:rsid w:val="00AD77E2"/>
    <w:rsid w:val="00AE5C2C"/>
    <w:rsid w:val="00AF6AB8"/>
    <w:rsid w:val="00B1638E"/>
    <w:rsid w:val="00B22644"/>
    <w:rsid w:val="00B227B2"/>
    <w:rsid w:val="00B23097"/>
    <w:rsid w:val="00B30F14"/>
    <w:rsid w:val="00B403D2"/>
    <w:rsid w:val="00B415F4"/>
    <w:rsid w:val="00B4378E"/>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00AF"/>
    <w:rsid w:val="00BA5A7F"/>
    <w:rsid w:val="00BB36FE"/>
    <w:rsid w:val="00BB3A23"/>
    <w:rsid w:val="00BC18FA"/>
    <w:rsid w:val="00BD3C4F"/>
    <w:rsid w:val="00BE4F3D"/>
    <w:rsid w:val="00BE76F6"/>
    <w:rsid w:val="00BF197C"/>
    <w:rsid w:val="00BF6301"/>
    <w:rsid w:val="00BF7205"/>
    <w:rsid w:val="00BF7C3F"/>
    <w:rsid w:val="00C071D6"/>
    <w:rsid w:val="00C11828"/>
    <w:rsid w:val="00C13A59"/>
    <w:rsid w:val="00C20351"/>
    <w:rsid w:val="00C258A0"/>
    <w:rsid w:val="00C27B8A"/>
    <w:rsid w:val="00C42FE4"/>
    <w:rsid w:val="00C61C1E"/>
    <w:rsid w:val="00C6664E"/>
    <w:rsid w:val="00C73719"/>
    <w:rsid w:val="00C76738"/>
    <w:rsid w:val="00C946A3"/>
    <w:rsid w:val="00CA1EFE"/>
    <w:rsid w:val="00CA51AA"/>
    <w:rsid w:val="00CA5630"/>
    <w:rsid w:val="00CB29D4"/>
    <w:rsid w:val="00CB2A5D"/>
    <w:rsid w:val="00CC04C9"/>
    <w:rsid w:val="00CC229A"/>
    <w:rsid w:val="00CC3C89"/>
    <w:rsid w:val="00CC448C"/>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2F65"/>
    <w:rsid w:val="00D34EDC"/>
    <w:rsid w:val="00D41432"/>
    <w:rsid w:val="00D55C46"/>
    <w:rsid w:val="00D5673F"/>
    <w:rsid w:val="00DB5B2C"/>
    <w:rsid w:val="00DC07F8"/>
    <w:rsid w:val="00DC22E6"/>
    <w:rsid w:val="00DC2DBF"/>
    <w:rsid w:val="00DC3281"/>
    <w:rsid w:val="00DC6548"/>
    <w:rsid w:val="00DD0FD5"/>
    <w:rsid w:val="00DE0644"/>
    <w:rsid w:val="00DE4884"/>
    <w:rsid w:val="00DE7D6F"/>
    <w:rsid w:val="00DF5098"/>
    <w:rsid w:val="00DF51DE"/>
    <w:rsid w:val="00DF5902"/>
    <w:rsid w:val="00DF5E54"/>
    <w:rsid w:val="00E001E0"/>
    <w:rsid w:val="00E11B16"/>
    <w:rsid w:val="00E12D31"/>
    <w:rsid w:val="00E17E89"/>
    <w:rsid w:val="00E2371E"/>
    <w:rsid w:val="00E24D61"/>
    <w:rsid w:val="00E3046A"/>
    <w:rsid w:val="00E35362"/>
    <w:rsid w:val="00E36A86"/>
    <w:rsid w:val="00E53577"/>
    <w:rsid w:val="00E542EC"/>
    <w:rsid w:val="00E57052"/>
    <w:rsid w:val="00E64A8C"/>
    <w:rsid w:val="00E76230"/>
    <w:rsid w:val="00E76D94"/>
    <w:rsid w:val="00E846EF"/>
    <w:rsid w:val="00E95B65"/>
    <w:rsid w:val="00EB05F3"/>
    <w:rsid w:val="00EC346D"/>
    <w:rsid w:val="00ED0EA0"/>
    <w:rsid w:val="00ED2477"/>
    <w:rsid w:val="00ED3E4B"/>
    <w:rsid w:val="00EE18C5"/>
    <w:rsid w:val="00EE5473"/>
    <w:rsid w:val="00EE5708"/>
    <w:rsid w:val="00EE7F7D"/>
    <w:rsid w:val="00EF0122"/>
    <w:rsid w:val="00EF1851"/>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 w:val="5BBC4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77982A"/>
  <w15:docId w15:val="{52FAFBF0-FE2B-4D20-930B-E68028A77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iPriority="0" w:unhideWhenUsed="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uiPriority="0" w:qFormat="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Chars="200" w:firstLine="20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Document Map"/>
    <w:basedOn w:val="a"/>
    <w:link w:val="Char1"/>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7">
    <w:name w:val="endnote text"/>
    <w:basedOn w:val="a"/>
    <w:link w:val="Char2"/>
    <w:uiPriority w:val="99"/>
    <w:unhideWhenUsed/>
    <w:pPr>
      <w:snapToGrid w:val="0"/>
      <w:ind w:firstLineChars="0" w:firstLine="0"/>
      <w:jc w:val="left"/>
    </w:pPr>
    <w:rPr>
      <w:szCs w:val="21"/>
    </w:rPr>
  </w:style>
  <w:style w:type="paragraph" w:styleId="a8">
    <w:name w:val="Balloon Text"/>
    <w:basedOn w:val="a"/>
    <w:link w:val="Char3"/>
    <w:uiPriority w:val="99"/>
    <w:unhideWhenUsed/>
    <w:qFormat/>
    <w:rPr>
      <w:sz w:val="18"/>
      <w:szCs w:val="18"/>
    </w:rPr>
  </w:style>
  <w:style w:type="paragraph" w:styleId="a9">
    <w:name w:val="footer"/>
    <w:basedOn w:val="a"/>
    <w:link w:val="Char4"/>
    <w:unhideWhenUsed/>
    <w:qFormat/>
    <w:pPr>
      <w:tabs>
        <w:tab w:val="center" w:pos="4153"/>
        <w:tab w:val="right" w:pos="8306"/>
      </w:tabs>
      <w:snapToGrid w:val="0"/>
      <w:jc w:val="left"/>
    </w:pPr>
    <w:rPr>
      <w:sz w:val="18"/>
      <w:szCs w:val="18"/>
    </w:rPr>
  </w:style>
  <w:style w:type="paragraph" w:styleId="aa">
    <w:name w:val="header"/>
    <w:basedOn w:val="a"/>
    <w:link w:val="Char5"/>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b">
    <w:name w:val="endnote reference"/>
    <w:basedOn w:val="a0"/>
    <w:uiPriority w:val="99"/>
    <w:unhideWhenUsed/>
    <w:qFormat/>
    <w:rPr>
      <w:vertAlign w:val="superscript"/>
    </w:rPr>
  </w:style>
  <w:style w:type="character" w:styleId="ac">
    <w:name w:val="page number"/>
    <w:basedOn w:val="a0"/>
    <w:qFormat/>
  </w:style>
  <w:style w:type="character" w:styleId="ad">
    <w:name w:val="Hyperlink"/>
    <w:basedOn w:val="a0"/>
    <w:uiPriority w:val="99"/>
    <w:unhideWhenUsed/>
    <w:qFormat/>
    <w:rPr>
      <w:rFonts w:asciiTheme="minorEastAsia" w:hAnsiTheme="minorEastAsia"/>
      <w:b/>
      <w:color w:val="0000FF" w:themeColor="hyperlink"/>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Pr>
      <w:b/>
      <w:bCs/>
      <w:kern w:val="44"/>
      <w:sz w:val="44"/>
      <w:szCs w:val="44"/>
    </w:rPr>
  </w:style>
  <w:style w:type="paragraph" w:customStyle="1" w:styleId="TOC1">
    <w:name w:val="TOC 标题1"/>
    <w:basedOn w:val="1"/>
    <w:next w:val="a"/>
    <w:uiPriority w:val="39"/>
    <w:unhideWhenUsed/>
    <w:qFormat/>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5">
    <w:name w:val="页眉 Char"/>
    <w:basedOn w:val="a0"/>
    <w:link w:val="aa"/>
    <w:uiPriority w:val="99"/>
    <w:rPr>
      <w:sz w:val="18"/>
      <w:szCs w:val="18"/>
    </w:rPr>
  </w:style>
  <w:style w:type="character" w:customStyle="1" w:styleId="Char4">
    <w:name w:val="页脚 Char"/>
    <w:basedOn w:val="a0"/>
    <w:link w:val="a9"/>
    <w:uiPriority w:val="99"/>
    <w:qFormat/>
    <w:rPr>
      <w:sz w:val="18"/>
      <w:szCs w:val="18"/>
    </w:rPr>
  </w:style>
  <w:style w:type="paragraph" w:customStyle="1" w:styleId="11">
    <w:name w:val="列出段落1"/>
    <w:basedOn w:val="a"/>
    <w:uiPriority w:val="34"/>
    <w:qFormat/>
    <w:pPr>
      <w:ind w:firstLine="420"/>
    </w:pPr>
  </w:style>
  <w:style w:type="paragraph" w:customStyle="1" w:styleId="bs">
    <w:name w:val="bs_正文"/>
    <w:basedOn w:val="a"/>
    <w:link w:val="bsCharChar"/>
    <w:qFormat/>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qFormat/>
    <w:rPr>
      <w:rFonts w:ascii="宋体" w:eastAsia="宋体" w:hAnsi="宋体" w:cs="Times New Roman"/>
      <w:sz w:val="24"/>
      <w:szCs w:val="24"/>
    </w:rPr>
  </w:style>
  <w:style w:type="paragraph" w:customStyle="1" w:styleId="12">
    <w:name w:val="样式1"/>
    <w:basedOn w:val="a"/>
    <w:link w:val="1Char0"/>
    <w:qFormat/>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2"/>
    <w:qFormat/>
    <w:rPr>
      <w:rFonts w:ascii="Times New Roman" w:eastAsia="宋体" w:hAnsi="Times New Roman" w:cs="Times New Roman"/>
      <w:sz w:val="24"/>
      <w:szCs w:val="24"/>
    </w:rPr>
  </w:style>
  <w:style w:type="character" w:customStyle="1" w:styleId="Char3">
    <w:name w:val="批注框文本 Char"/>
    <w:basedOn w:val="a0"/>
    <w:link w:val="a8"/>
    <w:uiPriority w:val="99"/>
    <w:semiHidden/>
    <w:qFormat/>
    <w:rPr>
      <w:sz w:val="18"/>
      <w:szCs w:val="18"/>
    </w:rPr>
  </w:style>
  <w:style w:type="paragraph" w:customStyle="1" w:styleId="Abstract">
    <w:name w:val="Abstract"/>
    <w:basedOn w:val="a"/>
    <w:link w:val="AbstractChar"/>
    <w:qFormat/>
    <w:pPr>
      <w:outlineLvl w:val="0"/>
    </w:pPr>
    <w:rPr>
      <w:rFonts w:ascii="Times New Roman" w:hAnsi="Times New Roman" w:cs="Times New Roman"/>
      <w:b/>
      <w:szCs w:val="21"/>
    </w:rPr>
  </w:style>
  <w:style w:type="character" w:customStyle="1" w:styleId="AbstractChar">
    <w:name w:val="Abstract Char"/>
    <w:basedOn w:val="a0"/>
    <w:link w:val="Abstract"/>
    <w:qFormat/>
    <w:rPr>
      <w:rFonts w:ascii="Times New Roman" w:hAnsi="Times New Roman" w:cs="Times New Roman"/>
      <w:b/>
      <w:szCs w:val="21"/>
    </w:rPr>
  </w:style>
  <w:style w:type="character" w:customStyle="1" w:styleId="Char1">
    <w:name w:val="文档结构图 Char"/>
    <w:basedOn w:val="a0"/>
    <w:link w:val="a6"/>
    <w:uiPriority w:val="99"/>
    <w:semiHidden/>
    <w:qFormat/>
    <w:rPr>
      <w:rFonts w:ascii="宋体" w:eastAsia="宋体"/>
      <w:sz w:val="18"/>
      <w:szCs w:val="18"/>
    </w:rPr>
  </w:style>
  <w:style w:type="character" w:customStyle="1" w:styleId="Char0">
    <w:name w:val="批注文字 Char"/>
    <w:basedOn w:val="a0"/>
    <w:link w:val="a4"/>
    <w:uiPriority w:val="99"/>
    <w:qFormat/>
  </w:style>
  <w:style w:type="character" w:customStyle="1" w:styleId="Char">
    <w:name w:val="批注主题 Char"/>
    <w:basedOn w:val="Char0"/>
    <w:link w:val="a3"/>
    <w:uiPriority w:val="99"/>
    <w:semiHidden/>
    <w:qFormat/>
    <w:rPr>
      <w:b/>
      <w:bCs/>
    </w:rPr>
  </w:style>
  <w:style w:type="character" w:customStyle="1" w:styleId="Char2">
    <w:name w:val="尾注文本 Char"/>
    <w:basedOn w:val="a0"/>
    <w:link w:val="a7"/>
    <w:uiPriority w:val="99"/>
    <w:semiHidden/>
    <w:qFormat/>
    <w:rPr>
      <w:szCs w:val="21"/>
    </w:rPr>
  </w:style>
  <w:style w:type="table" w:customStyle="1" w:styleId="21">
    <w:name w:val="无格式表格 21"/>
    <w:basedOn w:val="a1"/>
    <w:uiPriority w:val="42"/>
    <w:qFormat/>
    <w:rPr>
      <w:rFonts w:ascii="Times New Roman" w:eastAsia="宋体" w:hAnsi="Times New Roman" w:cs="Times New Roman"/>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Pr>
      <w:b/>
      <w:bCs/>
      <w:sz w:val="32"/>
      <w:szCs w:val="32"/>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3">
    <w:name w:val="修订1"/>
    <w:hidden/>
    <w:uiPriority w:val="99"/>
    <w:semiHidden/>
    <w:rPr>
      <w:kern w:val="2"/>
      <w:sz w:val="21"/>
      <w:szCs w:val="22"/>
    </w:rPr>
  </w:style>
  <w:style w:type="paragraph" w:styleId="af0">
    <w:name w:val="Revision"/>
    <w:hidden/>
    <w:uiPriority w:val="99"/>
    <w:semiHidden/>
    <w:rsid w:val="00C946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3.xml"/><Relationship Id="rId25" Type="http://schemas.openxmlformats.org/officeDocument/2006/relationships/comments" Target="comments.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6.xm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4.xml"/><Relationship Id="rId31"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microsoft.com/office/2011/relationships/people" Target="peop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488CC4-E9FF-4CB5-82A7-B70F366DF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20</Pages>
  <Words>2475</Words>
  <Characters>14113</Characters>
  <Application>Microsoft Office Word</Application>
  <DocSecurity>0</DocSecurity>
  <Lines>117</Lines>
  <Paragraphs>33</Paragraphs>
  <ScaleCrop>false</ScaleCrop>
  <Company>Microsoft</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19</cp:revision>
  <dcterms:created xsi:type="dcterms:W3CDTF">2016-04-28T02:47:00Z</dcterms:created>
  <dcterms:modified xsi:type="dcterms:W3CDTF">2016-04-29T02:00:00Z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